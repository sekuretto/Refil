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3B1" w:rsidP="00F24F62" w:rsidRDefault="00E4612F" w14:paraId="22ED47DE" w14:textId="77777777">
      <w:pPr>
        <w:pStyle w:val="Kansi26"/>
      </w:pPr>
      <w:r>
        <w:t>Projektisuunnitelma</w:t>
      </w:r>
    </w:p>
    <w:p w:rsidR="00F24F62" w:rsidP="00F24F62" w:rsidRDefault="00E4612F" w14:paraId="22ED47DF" w14:textId="3096A78C">
      <w:pPr>
        <w:pStyle w:val="Kansi18"/>
      </w:pPr>
      <w:r w:rsidR="4E8DA2E7">
        <w:rPr/>
        <w:t>Versio 0.1</w:t>
      </w:r>
      <w:r w:rsidR="4E8DA2E7">
        <w:rPr/>
        <w:t>6</w:t>
      </w:r>
    </w:p>
    <w:p w:rsidR="00F24F62" w:rsidP="00F24F62" w:rsidRDefault="00F24F62" w14:paraId="22ED47E0" w14:textId="77777777">
      <w:pPr>
        <w:pStyle w:val="Kansi18"/>
      </w:pPr>
    </w:p>
    <w:p w:rsidR="00F24F62" w:rsidP="00F24F62" w:rsidRDefault="00F24F62" w14:paraId="22ED47E1" w14:textId="77777777">
      <w:pPr>
        <w:pStyle w:val="Kansi18"/>
      </w:pPr>
    </w:p>
    <w:p w:rsidR="00134EA1" w:rsidP="00F24F62" w:rsidRDefault="00134EA1" w14:paraId="22ED47E2" w14:textId="77777777">
      <w:pPr>
        <w:pStyle w:val="Kansi14"/>
      </w:pPr>
      <w:r>
        <w:t>Noora Jokinen</w:t>
      </w:r>
    </w:p>
    <w:p w:rsidR="00134EA1" w:rsidP="00F24F62" w:rsidRDefault="00134EA1" w14:paraId="22ED47E3" w14:textId="77777777">
      <w:pPr>
        <w:pStyle w:val="Kansi14"/>
      </w:pPr>
      <w:r>
        <w:t>Marja Jämbeck</w:t>
      </w:r>
    </w:p>
    <w:p w:rsidR="00134EA1" w:rsidP="00F24F62" w:rsidRDefault="00134EA1" w14:paraId="22ED47E4" w14:textId="77777777">
      <w:pPr>
        <w:pStyle w:val="Kansi14"/>
      </w:pPr>
      <w:r>
        <w:t>Miika Laitila</w:t>
      </w:r>
    </w:p>
    <w:p w:rsidR="00134EA1" w:rsidP="00F24F62" w:rsidRDefault="00134EA1" w14:paraId="22ED47E5" w14:textId="77777777">
      <w:pPr>
        <w:pStyle w:val="Kansi14"/>
      </w:pPr>
      <w:r>
        <w:t>Jere Pyhäjärvi</w:t>
      </w:r>
    </w:p>
    <w:p w:rsidR="00F24F62" w:rsidP="00F24F62" w:rsidRDefault="00F24F62" w14:paraId="22ED47E6" w14:textId="77777777">
      <w:pPr>
        <w:pStyle w:val="Kansi14"/>
      </w:pPr>
      <w:r>
        <w:t>Otto Savolainen</w:t>
      </w:r>
    </w:p>
    <w:p w:rsidR="00F24F62" w:rsidP="00F24F62" w:rsidRDefault="00F24F62" w14:paraId="22ED47E7" w14:textId="77777777">
      <w:pPr>
        <w:pStyle w:val="Kansi14"/>
      </w:pPr>
    </w:p>
    <w:p w:rsidR="00F24F62" w:rsidP="00F24F62" w:rsidRDefault="00F24F62" w14:paraId="22ED47E8" w14:textId="77777777">
      <w:pPr>
        <w:pStyle w:val="Kansi14"/>
      </w:pPr>
    </w:p>
    <w:p w:rsidR="00F24F62" w:rsidP="00F24F62" w:rsidRDefault="00F24F62" w14:paraId="22ED47E9" w14:textId="77777777">
      <w:pPr>
        <w:pStyle w:val="Kansi14"/>
      </w:pPr>
    </w:p>
    <w:p w:rsidR="00F24F62" w:rsidP="00F24F62" w:rsidRDefault="00F24F62" w14:paraId="22ED47EA" w14:textId="77777777">
      <w:pPr>
        <w:pStyle w:val="Kansi14"/>
      </w:pPr>
    </w:p>
    <w:p w:rsidR="00F24F62" w:rsidP="00F24F62" w:rsidRDefault="00F24F62" w14:paraId="22ED47EB" w14:textId="77777777">
      <w:pPr>
        <w:pStyle w:val="Kansi14"/>
      </w:pPr>
    </w:p>
    <w:p w:rsidR="00F24F62" w:rsidP="00F24F62" w:rsidRDefault="00F24F62" w14:paraId="22ED47EC" w14:textId="77777777">
      <w:pPr>
        <w:pStyle w:val="Kansi14"/>
      </w:pPr>
    </w:p>
    <w:p w:rsidR="00F24F62" w:rsidP="00F24F62" w:rsidRDefault="00F24F62" w14:paraId="22ED47ED" w14:textId="77777777">
      <w:pPr>
        <w:pStyle w:val="Kansi14"/>
      </w:pPr>
    </w:p>
    <w:p w:rsidR="00F24F62" w:rsidP="00F24F62" w:rsidRDefault="00F24F62" w14:paraId="22ED47EE" w14:textId="77777777">
      <w:pPr>
        <w:pStyle w:val="Kansi14"/>
      </w:pPr>
    </w:p>
    <w:p w:rsidR="00F24F62" w:rsidP="00F24F62" w:rsidRDefault="00134EA1" w14:paraId="22ED47EF" w14:textId="77777777">
      <w:pPr>
        <w:pStyle w:val="Kansi14"/>
      </w:pPr>
      <w:r>
        <w:t>Projekti</w:t>
      </w:r>
    </w:p>
    <w:p w:rsidR="00F24F62" w:rsidP="00F24F62" w:rsidRDefault="00E4612F" w14:paraId="22ED47F0" w14:textId="77777777">
      <w:pPr>
        <w:pStyle w:val="Kansi14"/>
      </w:pPr>
      <w:r>
        <w:t>Syyskuu</w:t>
      </w:r>
      <w:r w:rsidR="00F24F62">
        <w:t xml:space="preserve"> </w:t>
      </w:r>
      <w:r>
        <w:t>2018</w:t>
      </w:r>
    </w:p>
    <w:p w:rsidR="007A392E" w:rsidP="00F24F62" w:rsidRDefault="007A392E" w14:paraId="22ED47F1" w14:textId="77777777">
      <w:pPr>
        <w:pStyle w:val="Kansi14"/>
      </w:pPr>
      <w:r>
        <w:t>Tekniikan ja liikenteen ala</w:t>
      </w:r>
    </w:p>
    <w:p w:rsidR="00F24F62" w:rsidP="00F24F62" w:rsidRDefault="0044274B" w14:paraId="22ED47F2" w14:textId="77777777">
      <w:pPr>
        <w:pStyle w:val="Kansi14"/>
      </w:pPr>
      <w:r>
        <w:t>Tieto- ja viestintätekniikan koulutusohjelma</w:t>
      </w:r>
    </w:p>
    <w:p w:rsidR="0044274B" w:rsidP="00F24F62" w:rsidRDefault="0044274B" w14:paraId="22ED47F3" w14:textId="77777777">
      <w:pPr>
        <w:pStyle w:val="Kansi14"/>
      </w:pPr>
    </w:p>
    <w:p w:rsidR="0044274B" w:rsidP="00F24F62" w:rsidRDefault="0044274B" w14:paraId="22ED47F4" w14:textId="77777777">
      <w:pPr>
        <w:pStyle w:val="Kansi14"/>
      </w:pPr>
    </w:p>
    <w:p w:rsidRPr="00CE33B1" w:rsidR="00CE33B1" w:rsidP="00CE33B1" w:rsidRDefault="00CE33B1" w14:paraId="22ED47F5" w14:textId="77777777">
      <w:pPr>
        <w:tabs>
          <w:tab w:val="left" w:pos="1465"/>
        </w:tabs>
        <w:sectPr w:rsidRPr="00CE33B1" w:rsidR="00CE33B1" w:rsidSect="00134EA1">
          <w:headerReference w:type="even" r:id="rId8"/>
          <w:headerReference w:type="default" r:id="rId9"/>
          <w:footerReference w:type="even" r:id="rId10"/>
          <w:footerReference w:type="default" r:id="rId11"/>
          <w:headerReference w:type="first" r:id="rId12"/>
          <w:footerReference w:type="first" r:id="rId13"/>
          <w:pgSz w:w="11906" w:h="16838" w:orient="portrait" w:code="9"/>
          <w:pgMar w:top="4905" w:right="1134" w:bottom="1134" w:left="2410" w:header="1020" w:footer="726" w:gutter="0"/>
          <w:cols w:space="708"/>
          <w:docGrid w:linePitch="360"/>
        </w:sectPr>
      </w:pPr>
    </w:p>
    <w:sdt>
      <w:sdtPr>
        <w:rPr>
          <w:rFonts w:asciiTheme="minorHAnsi" w:hAnsiTheme="minorHAnsi" w:eastAsiaTheme="minorHAnsi" w:cstheme="minorBidi"/>
          <w:b w:val="0"/>
          <w:color w:val="auto"/>
          <w:sz w:val="22"/>
          <w:szCs w:val="22"/>
        </w:rPr>
        <w:id w:val="-4362125"/>
        <w:docPartObj>
          <w:docPartGallery w:val="Table of Contents"/>
          <w:docPartUnique/>
        </w:docPartObj>
      </w:sdtPr>
      <w:sdtEndPr>
        <w:rPr>
          <w:bCs/>
          <w:noProof/>
        </w:rPr>
      </w:sdtEndPr>
      <w:sdtContent>
        <w:p w:rsidR="00E4612F" w:rsidRDefault="00E4612F" w14:paraId="22ED47F6" w14:textId="77777777">
          <w:pPr>
            <w:pStyle w:val="TOCHeading"/>
          </w:pPr>
          <w:r>
            <w:t>Sisältö</w:t>
          </w:r>
        </w:p>
        <w:p w:rsidR="00F5641D" w:rsidRDefault="00E4612F" w14:paraId="22ED47F7" w14:textId="77777777">
          <w:pPr>
            <w:pStyle w:val="TOC1"/>
            <w:tabs>
              <w:tab w:val="right" w:leader="dot" w:pos="8324"/>
            </w:tabs>
            <w:rPr>
              <w:rFonts w:eastAsiaTheme="minorEastAsia"/>
              <w:b w:val="0"/>
              <w:noProof/>
              <w:lang w:val="en-US"/>
            </w:rPr>
          </w:pPr>
          <w:r>
            <w:rPr>
              <w:bCs/>
              <w:noProof/>
            </w:rPr>
            <w:fldChar w:fldCharType="begin"/>
          </w:r>
          <w:r>
            <w:rPr>
              <w:bCs/>
              <w:noProof/>
            </w:rPr>
            <w:instrText xml:space="preserve"> TOC \o "1-3" \h \z \u </w:instrText>
          </w:r>
          <w:r>
            <w:rPr>
              <w:bCs/>
              <w:noProof/>
            </w:rPr>
            <w:fldChar w:fldCharType="separate"/>
          </w:r>
          <w:hyperlink w:history="1" w:anchor="_Toc524529047">
            <w:r w:rsidRPr="00D25624" w:rsidR="00F5641D">
              <w:rPr>
                <w:rStyle w:val="Hyperlink"/>
                <w:noProof/>
              </w:rPr>
              <w:t>Versionhallinta</w:t>
            </w:r>
            <w:r w:rsidR="00F5641D">
              <w:rPr>
                <w:noProof/>
                <w:webHidden/>
              </w:rPr>
              <w:tab/>
            </w:r>
            <w:r w:rsidR="00F5641D">
              <w:rPr>
                <w:noProof/>
                <w:webHidden/>
              </w:rPr>
              <w:fldChar w:fldCharType="begin"/>
            </w:r>
            <w:r w:rsidR="00F5641D">
              <w:rPr>
                <w:noProof/>
                <w:webHidden/>
              </w:rPr>
              <w:instrText xml:space="preserve"> PAGEREF _Toc524529047 \h </w:instrText>
            </w:r>
            <w:r w:rsidR="00F5641D">
              <w:rPr>
                <w:noProof/>
                <w:webHidden/>
              </w:rPr>
            </w:r>
            <w:r w:rsidR="00F5641D">
              <w:rPr>
                <w:noProof/>
                <w:webHidden/>
              </w:rPr>
              <w:fldChar w:fldCharType="separate"/>
            </w:r>
            <w:r w:rsidR="00F5641D">
              <w:rPr>
                <w:noProof/>
                <w:webHidden/>
              </w:rPr>
              <w:t>3</w:t>
            </w:r>
            <w:r w:rsidR="00F5641D">
              <w:rPr>
                <w:noProof/>
                <w:webHidden/>
              </w:rPr>
              <w:fldChar w:fldCharType="end"/>
            </w:r>
          </w:hyperlink>
        </w:p>
        <w:p w:rsidR="00F5641D" w:rsidRDefault="002912A8" w14:paraId="22ED47F8" w14:textId="77777777">
          <w:pPr>
            <w:pStyle w:val="TOC1"/>
            <w:tabs>
              <w:tab w:val="left" w:pos="442"/>
              <w:tab w:val="right" w:leader="dot" w:pos="8324"/>
            </w:tabs>
            <w:rPr>
              <w:rFonts w:eastAsiaTheme="minorEastAsia"/>
              <w:b w:val="0"/>
              <w:noProof/>
              <w:lang w:val="en-US"/>
            </w:rPr>
          </w:pPr>
          <w:hyperlink w:history="1" w:anchor="_Toc524529048">
            <w:r w:rsidRPr="00D25624" w:rsidR="00F5641D">
              <w:rPr>
                <w:rStyle w:val="Hyperlink"/>
                <w:noProof/>
              </w:rPr>
              <w:t>1</w:t>
            </w:r>
            <w:r w:rsidR="00F5641D">
              <w:rPr>
                <w:rFonts w:eastAsiaTheme="minorEastAsia"/>
                <w:b w:val="0"/>
                <w:noProof/>
                <w:lang w:val="en-US"/>
              </w:rPr>
              <w:tab/>
            </w:r>
            <w:r w:rsidRPr="00D25624" w:rsidR="00F5641D">
              <w:rPr>
                <w:rStyle w:val="Hyperlink"/>
                <w:noProof/>
              </w:rPr>
              <w:t>Projektin ja tuloksen kuvaus</w:t>
            </w:r>
            <w:r w:rsidR="00F5641D">
              <w:rPr>
                <w:noProof/>
                <w:webHidden/>
              </w:rPr>
              <w:tab/>
            </w:r>
            <w:r w:rsidR="00F5641D">
              <w:rPr>
                <w:noProof/>
                <w:webHidden/>
              </w:rPr>
              <w:fldChar w:fldCharType="begin"/>
            </w:r>
            <w:r w:rsidR="00F5641D">
              <w:rPr>
                <w:noProof/>
                <w:webHidden/>
              </w:rPr>
              <w:instrText xml:space="preserve"> PAGEREF _Toc524529048 \h </w:instrText>
            </w:r>
            <w:r w:rsidR="00F5641D">
              <w:rPr>
                <w:noProof/>
                <w:webHidden/>
              </w:rPr>
            </w:r>
            <w:r w:rsidR="00F5641D">
              <w:rPr>
                <w:noProof/>
                <w:webHidden/>
              </w:rPr>
              <w:fldChar w:fldCharType="separate"/>
            </w:r>
            <w:r w:rsidR="00F5641D">
              <w:rPr>
                <w:noProof/>
                <w:webHidden/>
              </w:rPr>
              <w:t>4</w:t>
            </w:r>
            <w:r w:rsidR="00F5641D">
              <w:rPr>
                <w:noProof/>
                <w:webHidden/>
              </w:rPr>
              <w:fldChar w:fldCharType="end"/>
            </w:r>
          </w:hyperlink>
        </w:p>
        <w:p w:rsidR="00F5641D" w:rsidRDefault="002912A8" w14:paraId="22ED47F9" w14:textId="77777777">
          <w:pPr>
            <w:pStyle w:val="TOC2"/>
            <w:tabs>
              <w:tab w:val="left" w:pos="880"/>
              <w:tab w:val="right" w:leader="dot" w:pos="8324"/>
            </w:tabs>
            <w:rPr>
              <w:rFonts w:eastAsiaTheme="minorEastAsia"/>
              <w:noProof/>
              <w:lang w:val="en-US"/>
            </w:rPr>
          </w:pPr>
          <w:hyperlink w:history="1" w:anchor="_Toc524529049">
            <w:r w:rsidRPr="00D25624" w:rsidR="00F5641D">
              <w:rPr>
                <w:rStyle w:val="Hyperlink"/>
                <w:noProof/>
              </w:rPr>
              <w:t>1.1</w:t>
            </w:r>
            <w:r w:rsidR="00F5641D">
              <w:rPr>
                <w:rFonts w:eastAsiaTheme="minorEastAsia"/>
                <w:noProof/>
                <w:lang w:val="en-US"/>
              </w:rPr>
              <w:tab/>
            </w:r>
            <w:r w:rsidRPr="00D25624" w:rsidR="00F5641D">
              <w:rPr>
                <w:rStyle w:val="Hyperlink"/>
                <w:noProof/>
              </w:rPr>
              <w:t>Tausta ja lähtökohdat</w:t>
            </w:r>
            <w:r w:rsidR="00F5641D">
              <w:rPr>
                <w:noProof/>
                <w:webHidden/>
              </w:rPr>
              <w:tab/>
            </w:r>
            <w:r w:rsidR="00F5641D">
              <w:rPr>
                <w:noProof/>
                <w:webHidden/>
              </w:rPr>
              <w:fldChar w:fldCharType="begin"/>
            </w:r>
            <w:r w:rsidR="00F5641D">
              <w:rPr>
                <w:noProof/>
                <w:webHidden/>
              </w:rPr>
              <w:instrText xml:space="preserve"> PAGEREF _Toc524529049 \h </w:instrText>
            </w:r>
            <w:r w:rsidR="00F5641D">
              <w:rPr>
                <w:noProof/>
                <w:webHidden/>
              </w:rPr>
            </w:r>
            <w:r w:rsidR="00F5641D">
              <w:rPr>
                <w:noProof/>
                <w:webHidden/>
              </w:rPr>
              <w:fldChar w:fldCharType="separate"/>
            </w:r>
            <w:r w:rsidR="00F5641D">
              <w:rPr>
                <w:noProof/>
                <w:webHidden/>
              </w:rPr>
              <w:t>4</w:t>
            </w:r>
            <w:r w:rsidR="00F5641D">
              <w:rPr>
                <w:noProof/>
                <w:webHidden/>
              </w:rPr>
              <w:fldChar w:fldCharType="end"/>
            </w:r>
          </w:hyperlink>
        </w:p>
        <w:p w:rsidR="00F5641D" w:rsidRDefault="002912A8" w14:paraId="22ED47FA" w14:textId="77777777">
          <w:pPr>
            <w:pStyle w:val="TOC2"/>
            <w:tabs>
              <w:tab w:val="left" w:pos="880"/>
              <w:tab w:val="right" w:leader="dot" w:pos="8324"/>
            </w:tabs>
            <w:rPr>
              <w:rFonts w:eastAsiaTheme="minorEastAsia"/>
              <w:noProof/>
              <w:lang w:val="en-US"/>
            </w:rPr>
          </w:pPr>
          <w:hyperlink w:history="1" w:anchor="_Toc524529050">
            <w:r w:rsidRPr="00D25624" w:rsidR="00F5641D">
              <w:rPr>
                <w:rStyle w:val="Hyperlink"/>
                <w:noProof/>
              </w:rPr>
              <w:t>1.2</w:t>
            </w:r>
            <w:r w:rsidR="00F5641D">
              <w:rPr>
                <w:rFonts w:eastAsiaTheme="minorEastAsia"/>
                <w:noProof/>
                <w:lang w:val="en-US"/>
              </w:rPr>
              <w:tab/>
            </w:r>
            <w:r w:rsidRPr="00D25624" w:rsidR="00F5641D">
              <w:rPr>
                <w:rStyle w:val="Hyperlink"/>
                <w:noProof/>
              </w:rPr>
              <w:t>Tavoitteet ja tehtävät</w:t>
            </w:r>
            <w:r w:rsidR="00F5641D">
              <w:rPr>
                <w:noProof/>
                <w:webHidden/>
              </w:rPr>
              <w:tab/>
            </w:r>
            <w:r w:rsidR="00F5641D">
              <w:rPr>
                <w:noProof/>
                <w:webHidden/>
              </w:rPr>
              <w:fldChar w:fldCharType="begin"/>
            </w:r>
            <w:r w:rsidR="00F5641D">
              <w:rPr>
                <w:noProof/>
                <w:webHidden/>
              </w:rPr>
              <w:instrText xml:space="preserve"> PAGEREF _Toc524529050 \h </w:instrText>
            </w:r>
            <w:r w:rsidR="00F5641D">
              <w:rPr>
                <w:noProof/>
                <w:webHidden/>
              </w:rPr>
            </w:r>
            <w:r w:rsidR="00F5641D">
              <w:rPr>
                <w:noProof/>
                <w:webHidden/>
              </w:rPr>
              <w:fldChar w:fldCharType="separate"/>
            </w:r>
            <w:r w:rsidR="00F5641D">
              <w:rPr>
                <w:noProof/>
                <w:webHidden/>
              </w:rPr>
              <w:t>4</w:t>
            </w:r>
            <w:r w:rsidR="00F5641D">
              <w:rPr>
                <w:noProof/>
                <w:webHidden/>
              </w:rPr>
              <w:fldChar w:fldCharType="end"/>
            </w:r>
          </w:hyperlink>
        </w:p>
        <w:p w:rsidR="00F5641D" w:rsidRDefault="002912A8" w14:paraId="22ED47FB" w14:textId="77777777">
          <w:pPr>
            <w:pStyle w:val="TOC2"/>
            <w:tabs>
              <w:tab w:val="left" w:pos="880"/>
              <w:tab w:val="right" w:leader="dot" w:pos="8324"/>
            </w:tabs>
            <w:rPr>
              <w:rFonts w:eastAsiaTheme="minorEastAsia"/>
              <w:noProof/>
              <w:lang w:val="en-US"/>
            </w:rPr>
          </w:pPr>
          <w:hyperlink w:history="1" w:anchor="_Toc524529051">
            <w:r w:rsidRPr="00D25624" w:rsidR="00F5641D">
              <w:rPr>
                <w:rStyle w:val="Hyperlink"/>
                <w:noProof/>
              </w:rPr>
              <w:t>1.3</w:t>
            </w:r>
            <w:r w:rsidR="00F5641D">
              <w:rPr>
                <w:rFonts w:eastAsiaTheme="minorEastAsia"/>
                <w:noProof/>
                <w:lang w:val="en-US"/>
              </w:rPr>
              <w:tab/>
            </w:r>
            <w:r w:rsidRPr="00D25624" w:rsidR="00F5641D">
              <w:rPr>
                <w:rStyle w:val="Hyperlink"/>
                <w:noProof/>
              </w:rPr>
              <w:t>Rajaus ja liittymät</w:t>
            </w:r>
            <w:r w:rsidR="00F5641D">
              <w:rPr>
                <w:noProof/>
                <w:webHidden/>
              </w:rPr>
              <w:tab/>
            </w:r>
            <w:r w:rsidR="00F5641D">
              <w:rPr>
                <w:noProof/>
                <w:webHidden/>
              </w:rPr>
              <w:fldChar w:fldCharType="begin"/>
            </w:r>
            <w:r w:rsidR="00F5641D">
              <w:rPr>
                <w:noProof/>
                <w:webHidden/>
              </w:rPr>
              <w:instrText xml:space="preserve"> PAGEREF _Toc524529051 \h </w:instrText>
            </w:r>
            <w:r w:rsidR="00F5641D">
              <w:rPr>
                <w:noProof/>
                <w:webHidden/>
              </w:rPr>
            </w:r>
            <w:r w:rsidR="00F5641D">
              <w:rPr>
                <w:noProof/>
                <w:webHidden/>
              </w:rPr>
              <w:fldChar w:fldCharType="separate"/>
            </w:r>
            <w:r w:rsidR="00F5641D">
              <w:rPr>
                <w:noProof/>
                <w:webHidden/>
              </w:rPr>
              <w:t>5</w:t>
            </w:r>
            <w:r w:rsidR="00F5641D">
              <w:rPr>
                <w:noProof/>
                <w:webHidden/>
              </w:rPr>
              <w:fldChar w:fldCharType="end"/>
            </w:r>
          </w:hyperlink>
        </w:p>
        <w:p w:rsidR="00F5641D" w:rsidRDefault="002912A8" w14:paraId="22ED47FC" w14:textId="77777777">
          <w:pPr>
            <w:pStyle w:val="TOC2"/>
            <w:tabs>
              <w:tab w:val="left" w:pos="880"/>
              <w:tab w:val="right" w:leader="dot" w:pos="8324"/>
            </w:tabs>
            <w:rPr>
              <w:rFonts w:eastAsiaTheme="minorEastAsia"/>
              <w:noProof/>
              <w:lang w:val="en-US"/>
            </w:rPr>
          </w:pPr>
          <w:hyperlink w:history="1" w:anchor="_Toc524529052">
            <w:r w:rsidRPr="00D25624" w:rsidR="00F5641D">
              <w:rPr>
                <w:rStyle w:val="Hyperlink"/>
                <w:noProof/>
              </w:rPr>
              <w:t>1.4</w:t>
            </w:r>
            <w:r w:rsidR="00F5641D">
              <w:rPr>
                <w:rFonts w:eastAsiaTheme="minorEastAsia"/>
                <w:noProof/>
                <w:lang w:val="en-US"/>
              </w:rPr>
              <w:tab/>
            </w:r>
            <w:r w:rsidRPr="00D25624" w:rsidR="00F5641D">
              <w:rPr>
                <w:rStyle w:val="Hyperlink"/>
                <w:noProof/>
              </w:rPr>
              <w:t>Oikeudet</w:t>
            </w:r>
            <w:r w:rsidR="00F5641D">
              <w:rPr>
                <w:noProof/>
                <w:webHidden/>
              </w:rPr>
              <w:tab/>
            </w:r>
            <w:r w:rsidR="00F5641D">
              <w:rPr>
                <w:noProof/>
                <w:webHidden/>
              </w:rPr>
              <w:fldChar w:fldCharType="begin"/>
            </w:r>
            <w:r w:rsidR="00F5641D">
              <w:rPr>
                <w:noProof/>
                <w:webHidden/>
              </w:rPr>
              <w:instrText xml:space="preserve"> PAGEREF _Toc524529052 \h </w:instrText>
            </w:r>
            <w:r w:rsidR="00F5641D">
              <w:rPr>
                <w:noProof/>
                <w:webHidden/>
              </w:rPr>
            </w:r>
            <w:r w:rsidR="00F5641D">
              <w:rPr>
                <w:noProof/>
                <w:webHidden/>
              </w:rPr>
              <w:fldChar w:fldCharType="separate"/>
            </w:r>
            <w:r w:rsidR="00F5641D">
              <w:rPr>
                <w:noProof/>
                <w:webHidden/>
              </w:rPr>
              <w:t>5</w:t>
            </w:r>
            <w:r w:rsidR="00F5641D">
              <w:rPr>
                <w:noProof/>
                <w:webHidden/>
              </w:rPr>
              <w:fldChar w:fldCharType="end"/>
            </w:r>
          </w:hyperlink>
        </w:p>
        <w:p w:rsidR="00F5641D" w:rsidRDefault="002912A8" w14:paraId="22ED47FD" w14:textId="77777777">
          <w:pPr>
            <w:pStyle w:val="TOC2"/>
            <w:tabs>
              <w:tab w:val="left" w:pos="880"/>
              <w:tab w:val="right" w:leader="dot" w:pos="8324"/>
            </w:tabs>
            <w:rPr>
              <w:rFonts w:eastAsiaTheme="minorEastAsia"/>
              <w:noProof/>
              <w:lang w:val="en-US"/>
            </w:rPr>
          </w:pPr>
          <w:hyperlink w:history="1" w:anchor="_Toc524529053">
            <w:r w:rsidRPr="00D25624" w:rsidR="00F5641D">
              <w:rPr>
                <w:rStyle w:val="Hyperlink"/>
                <w:noProof/>
              </w:rPr>
              <w:t>1.5</w:t>
            </w:r>
            <w:r w:rsidR="00F5641D">
              <w:rPr>
                <w:rFonts w:eastAsiaTheme="minorEastAsia"/>
                <w:noProof/>
                <w:lang w:val="en-US"/>
              </w:rPr>
              <w:tab/>
            </w:r>
            <w:r w:rsidRPr="00D25624" w:rsidR="00F5641D">
              <w:rPr>
                <w:rStyle w:val="Hyperlink"/>
                <w:noProof/>
              </w:rPr>
              <w:t>Termit ja määritelmät</w:t>
            </w:r>
            <w:r w:rsidR="00F5641D">
              <w:rPr>
                <w:noProof/>
                <w:webHidden/>
              </w:rPr>
              <w:tab/>
            </w:r>
            <w:r w:rsidR="00F5641D">
              <w:rPr>
                <w:noProof/>
                <w:webHidden/>
              </w:rPr>
              <w:fldChar w:fldCharType="begin"/>
            </w:r>
            <w:r w:rsidR="00F5641D">
              <w:rPr>
                <w:noProof/>
                <w:webHidden/>
              </w:rPr>
              <w:instrText xml:space="preserve"> PAGEREF _Toc524529053 \h </w:instrText>
            </w:r>
            <w:r w:rsidR="00F5641D">
              <w:rPr>
                <w:noProof/>
                <w:webHidden/>
              </w:rPr>
            </w:r>
            <w:r w:rsidR="00F5641D">
              <w:rPr>
                <w:noProof/>
                <w:webHidden/>
              </w:rPr>
              <w:fldChar w:fldCharType="separate"/>
            </w:r>
            <w:r w:rsidR="00F5641D">
              <w:rPr>
                <w:noProof/>
                <w:webHidden/>
              </w:rPr>
              <w:t>5</w:t>
            </w:r>
            <w:r w:rsidR="00F5641D">
              <w:rPr>
                <w:noProof/>
                <w:webHidden/>
              </w:rPr>
              <w:fldChar w:fldCharType="end"/>
            </w:r>
          </w:hyperlink>
        </w:p>
        <w:p w:rsidR="00F5641D" w:rsidRDefault="002912A8" w14:paraId="22ED47FE" w14:textId="77777777">
          <w:pPr>
            <w:pStyle w:val="TOC1"/>
            <w:tabs>
              <w:tab w:val="left" w:pos="442"/>
              <w:tab w:val="right" w:leader="dot" w:pos="8324"/>
            </w:tabs>
            <w:rPr>
              <w:rFonts w:eastAsiaTheme="minorEastAsia"/>
              <w:b w:val="0"/>
              <w:noProof/>
              <w:lang w:val="en-US"/>
            </w:rPr>
          </w:pPr>
          <w:hyperlink w:history="1" w:anchor="_Toc524529054">
            <w:r w:rsidRPr="00D25624" w:rsidR="00F5641D">
              <w:rPr>
                <w:rStyle w:val="Hyperlink"/>
                <w:noProof/>
              </w:rPr>
              <w:t>2</w:t>
            </w:r>
            <w:r w:rsidR="00F5641D">
              <w:rPr>
                <w:rFonts w:eastAsiaTheme="minorEastAsia"/>
                <w:b w:val="0"/>
                <w:noProof/>
                <w:lang w:val="en-US"/>
              </w:rPr>
              <w:tab/>
            </w:r>
            <w:r w:rsidRPr="00D25624" w:rsidR="00F5641D">
              <w:rPr>
                <w:rStyle w:val="Hyperlink"/>
                <w:noProof/>
              </w:rPr>
              <w:t>Projektiorganisaatio</w:t>
            </w:r>
            <w:r w:rsidR="00F5641D">
              <w:rPr>
                <w:noProof/>
                <w:webHidden/>
              </w:rPr>
              <w:tab/>
            </w:r>
            <w:r w:rsidR="00F5641D">
              <w:rPr>
                <w:noProof/>
                <w:webHidden/>
              </w:rPr>
              <w:fldChar w:fldCharType="begin"/>
            </w:r>
            <w:r w:rsidR="00F5641D">
              <w:rPr>
                <w:noProof/>
                <w:webHidden/>
              </w:rPr>
              <w:instrText xml:space="preserve"> PAGEREF _Toc524529054 \h </w:instrText>
            </w:r>
            <w:r w:rsidR="00F5641D">
              <w:rPr>
                <w:noProof/>
                <w:webHidden/>
              </w:rPr>
            </w:r>
            <w:r w:rsidR="00F5641D">
              <w:rPr>
                <w:noProof/>
                <w:webHidden/>
              </w:rPr>
              <w:fldChar w:fldCharType="separate"/>
            </w:r>
            <w:r w:rsidR="00F5641D">
              <w:rPr>
                <w:noProof/>
                <w:webHidden/>
              </w:rPr>
              <w:t>5</w:t>
            </w:r>
            <w:r w:rsidR="00F5641D">
              <w:rPr>
                <w:noProof/>
                <w:webHidden/>
              </w:rPr>
              <w:fldChar w:fldCharType="end"/>
            </w:r>
          </w:hyperlink>
        </w:p>
        <w:p w:rsidR="00F5641D" w:rsidRDefault="002912A8" w14:paraId="22ED47FF" w14:textId="77777777">
          <w:pPr>
            <w:pStyle w:val="TOC2"/>
            <w:tabs>
              <w:tab w:val="left" w:pos="880"/>
              <w:tab w:val="right" w:leader="dot" w:pos="8324"/>
            </w:tabs>
            <w:rPr>
              <w:rFonts w:eastAsiaTheme="minorEastAsia"/>
              <w:noProof/>
              <w:lang w:val="en-US"/>
            </w:rPr>
          </w:pPr>
          <w:hyperlink w:history="1" w:anchor="_Toc524529055">
            <w:r w:rsidRPr="00D25624" w:rsidR="00F5641D">
              <w:rPr>
                <w:rStyle w:val="Hyperlink"/>
                <w:noProof/>
              </w:rPr>
              <w:t>2.1</w:t>
            </w:r>
            <w:r w:rsidR="00F5641D">
              <w:rPr>
                <w:rFonts w:eastAsiaTheme="minorEastAsia"/>
                <w:noProof/>
                <w:lang w:val="en-US"/>
              </w:rPr>
              <w:tab/>
            </w:r>
            <w:r w:rsidRPr="00D25624" w:rsidR="00F5641D">
              <w:rPr>
                <w:rStyle w:val="Hyperlink"/>
                <w:noProof/>
              </w:rPr>
              <w:t>Organisaation esittely</w:t>
            </w:r>
            <w:r w:rsidR="00F5641D">
              <w:rPr>
                <w:noProof/>
                <w:webHidden/>
              </w:rPr>
              <w:tab/>
            </w:r>
            <w:r w:rsidR="00F5641D">
              <w:rPr>
                <w:noProof/>
                <w:webHidden/>
              </w:rPr>
              <w:fldChar w:fldCharType="begin"/>
            </w:r>
            <w:r w:rsidR="00F5641D">
              <w:rPr>
                <w:noProof/>
                <w:webHidden/>
              </w:rPr>
              <w:instrText xml:space="preserve"> PAGEREF _Toc524529055 \h </w:instrText>
            </w:r>
            <w:r w:rsidR="00F5641D">
              <w:rPr>
                <w:noProof/>
                <w:webHidden/>
              </w:rPr>
            </w:r>
            <w:r w:rsidR="00F5641D">
              <w:rPr>
                <w:noProof/>
                <w:webHidden/>
              </w:rPr>
              <w:fldChar w:fldCharType="separate"/>
            </w:r>
            <w:r w:rsidR="00F5641D">
              <w:rPr>
                <w:noProof/>
                <w:webHidden/>
              </w:rPr>
              <w:t>5</w:t>
            </w:r>
            <w:r w:rsidR="00F5641D">
              <w:rPr>
                <w:noProof/>
                <w:webHidden/>
              </w:rPr>
              <w:fldChar w:fldCharType="end"/>
            </w:r>
          </w:hyperlink>
        </w:p>
        <w:p w:rsidR="00F5641D" w:rsidRDefault="002912A8" w14:paraId="22ED4800" w14:textId="77777777">
          <w:pPr>
            <w:pStyle w:val="TOC3"/>
            <w:tabs>
              <w:tab w:val="left" w:pos="1320"/>
              <w:tab w:val="right" w:leader="dot" w:pos="8324"/>
            </w:tabs>
            <w:rPr>
              <w:rFonts w:eastAsiaTheme="minorEastAsia"/>
              <w:noProof/>
              <w:lang w:val="en-US"/>
            </w:rPr>
          </w:pPr>
          <w:hyperlink w:history="1" w:anchor="_Toc524529056">
            <w:r w:rsidRPr="00D25624" w:rsidR="00F5641D">
              <w:rPr>
                <w:rStyle w:val="Hyperlink"/>
                <w:noProof/>
              </w:rPr>
              <w:t>2.1.1</w:t>
            </w:r>
            <w:r w:rsidR="00F5641D">
              <w:rPr>
                <w:rFonts w:eastAsiaTheme="minorEastAsia"/>
                <w:noProof/>
                <w:lang w:val="en-US"/>
              </w:rPr>
              <w:tab/>
            </w:r>
            <w:r w:rsidRPr="00D25624" w:rsidR="00F5641D">
              <w:rPr>
                <w:rStyle w:val="Hyperlink"/>
                <w:noProof/>
              </w:rPr>
              <w:t>Projektiryhmä</w:t>
            </w:r>
            <w:r w:rsidR="00F5641D">
              <w:rPr>
                <w:noProof/>
                <w:webHidden/>
              </w:rPr>
              <w:tab/>
            </w:r>
            <w:r w:rsidR="00F5641D">
              <w:rPr>
                <w:noProof/>
                <w:webHidden/>
              </w:rPr>
              <w:fldChar w:fldCharType="begin"/>
            </w:r>
            <w:r w:rsidR="00F5641D">
              <w:rPr>
                <w:noProof/>
                <w:webHidden/>
              </w:rPr>
              <w:instrText xml:space="preserve"> PAGEREF _Toc524529056 \h </w:instrText>
            </w:r>
            <w:r w:rsidR="00F5641D">
              <w:rPr>
                <w:noProof/>
                <w:webHidden/>
              </w:rPr>
            </w:r>
            <w:r w:rsidR="00F5641D">
              <w:rPr>
                <w:noProof/>
                <w:webHidden/>
              </w:rPr>
              <w:fldChar w:fldCharType="separate"/>
            </w:r>
            <w:r w:rsidR="00F5641D">
              <w:rPr>
                <w:noProof/>
                <w:webHidden/>
              </w:rPr>
              <w:t>5</w:t>
            </w:r>
            <w:r w:rsidR="00F5641D">
              <w:rPr>
                <w:noProof/>
                <w:webHidden/>
              </w:rPr>
              <w:fldChar w:fldCharType="end"/>
            </w:r>
          </w:hyperlink>
        </w:p>
        <w:p w:rsidR="00F5641D" w:rsidRDefault="002912A8" w14:paraId="22ED4801" w14:textId="77777777">
          <w:pPr>
            <w:pStyle w:val="TOC3"/>
            <w:tabs>
              <w:tab w:val="left" w:pos="1320"/>
              <w:tab w:val="right" w:leader="dot" w:pos="8324"/>
            </w:tabs>
            <w:rPr>
              <w:rFonts w:eastAsiaTheme="minorEastAsia"/>
              <w:noProof/>
              <w:lang w:val="en-US"/>
            </w:rPr>
          </w:pPr>
          <w:hyperlink w:history="1" w:anchor="_Toc524529057">
            <w:r w:rsidRPr="00D25624" w:rsidR="00F5641D">
              <w:rPr>
                <w:rStyle w:val="Hyperlink"/>
                <w:noProof/>
              </w:rPr>
              <w:t>2.1.2</w:t>
            </w:r>
            <w:r w:rsidR="00F5641D">
              <w:rPr>
                <w:rFonts w:eastAsiaTheme="minorEastAsia"/>
                <w:noProof/>
                <w:lang w:val="en-US"/>
              </w:rPr>
              <w:tab/>
            </w:r>
            <w:r w:rsidRPr="00D25624" w:rsidR="00F5641D">
              <w:rPr>
                <w:rStyle w:val="Hyperlink"/>
                <w:noProof/>
              </w:rPr>
              <w:t>Ohjaajat</w:t>
            </w:r>
            <w:r w:rsidR="00F5641D">
              <w:rPr>
                <w:noProof/>
                <w:webHidden/>
              </w:rPr>
              <w:tab/>
            </w:r>
            <w:r w:rsidR="00F5641D">
              <w:rPr>
                <w:noProof/>
                <w:webHidden/>
              </w:rPr>
              <w:fldChar w:fldCharType="begin"/>
            </w:r>
            <w:r w:rsidR="00F5641D">
              <w:rPr>
                <w:noProof/>
                <w:webHidden/>
              </w:rPr>
              <w:instrText xml:space="preserve"> PAGEREF _Toc524529057 \h </w:instrText>
            </w:r>
            <w:r w:rsidR="00F5641D">
              <w:rPr>
                <w:noProof/>
                <w:webHidden/>
              </w:rPr>
            </w:r>
            <w:r w:rsidR="00F5641D">
              <w:rPr>
                <w:noProof/>
                <w:webHidden/>
              </w:rPr>
              <w:fldChar w:fldCharType="separate"/>
            </w:r>
            <w:r w:rsidR="00F5641D">
              <w:rPr>
                <w:noProof/>
                <w:webHidden/>
              </w:rPr>
              <w:t>6</w:t>
            </w:r>
            <w:r w:rsidR="00F5641D">
              <w:rPr>
                <w:noProof/>
                <w:webHidden/>
              </w:rPr>
              <w:fldChar w:fldCharType="end"/>
            </w:r>
          </w:hyperlink>
        </w:p>
        <w:p w:rsidR="00F5641D" w:rsidRDefault="002912A8" w14:paraId="22ED4802" w14:textId="77777777">
          <w:pPr>
            <w:pStyle w:val="TOC3"/>
            <w:tabs>
              <w:tab w:val="left" w:pos="1320"/>
              <w:tab w:val="right" w:leader="dot" w:pos="8324"/>
            </w:tabs>
            <w:rPr>
              <w:rFonts w:eastAsiaTheme="minorEastAsia"/>
              <w:noProof/>
              <w:lang w:val="en-US"/>
            </w:rPr>
          </w:pPr>
          <w:hyperlink w:history="1" w:anchor="_Toc524529058">
            <w:r w:rsidRPr="00D25624" w:rsidR="00F5641D">
              <w:rPr>
                <w:rStyle w:val="Hyperlink"/>
                <w:noProof/>
              </w:rPr>
              <w:t>2.1.3</w:t>
            </w:r>
            <w:r w:rsidR="00F5641D">
              <w:rPr>
                <w:rFonts w:eastAsiaTheme="minorEastAsia"/>
                <w:noProof/>
                <w:lang w:val="en-US"/>
              </w:rPr>
              <w:tab/>
            </w:r>
            <w:r w:rsidRPr="00D25624" w:rsidR="00F5641D">
              <w:rPr>
                <w:rStyle w:val="Hyperlink"/>
                <w:noProof/>
              </w:rPr>
              <w:t>Toimeksiantajan edustajat</w:t>
            </w:r>
            <w:r w:rsidR="00F5641D">
              <w:rPr>
                <w:noProof/>
                <w:webHidden/>
              </w:rPr>
              <w:tab/>
            </w:r>
            <w:r w:rsidR="00F5641D">
              <w:rPr>
                <w:noProof/>
                <w:webHidden/>
              </w:rPr>
              <w:fldChar w:fldCharType="begin"/>
            </w:r>
            <w:r w:rsidR="00F5641D">
              <w:rPr>
                <w:noProof/>
                <w:webHidden/>
              </w:rPr>
              <w:instrText xml:space="preserve"> PAGEREF _Toc524529058 \h </w:instrText>
            </w:r>
            <w:r w:rsidR="00F5641D">
              <w:rPr>
                <w:noProof/>
                <w:webHidden/>
              </w:rPr>
            </w:r>
            <w:r w:rsidR="00F5641D">
              <w:rPr>
                <w:noProof/>
                <w:webHidden/>
              </w:rPr>
              <w:fldChar w:fldCharType="separate"/>
            </w:r>
            <w:r w:rsidR="00F5641D">
              <w:rPr>
                <w:noProof/>
                <w:webHidden/>
              </w:rPr>
              <w:t>6</w:t>
            </w:r>
            <w:r w:rsidR="00F5641D">
              <w:rPr>
                <w:noProof/>
                <w:webHidden/>
              </w:rPr>
              <w:fldChar w:fldCharType="end"/>
            </w:r>
          </w:hyperlink>
        </w:p>
        <w:p w:rsidR="00F5641D" w:rsidRDefault="002912A8" w14:paraId="22ED4803" w14:textId="77777777">
          <w:pPr>
            <w:pStyle w:val="TOC2"/>
            <w:tabs>
              <w:tab w:val="left" w:pos="880"/>
              <w:tab w:val="right" w:leader="dot" w:pos="8324"/>
            </w:tabs>
            <w:rPr>
              <w:rFonts w:eastAsiaTheme="minorEastAsia"/>
              <w:noProof/>
              <w:lang w:val="en-US"/>
            </w:rPr>
          </w:pPr>
          <w:hyperlink w:history="1" w:anchor="_Toc524529059">
            <w:r w:rsidRPr="00D25624" w:rsidR="00F5641D">
              <w:rPr>
                <w:rStyle w:val="Hyperlink"/>
                <w:noProof/>
              </w:rPr>
              <w:t>2.2</w:t>
            </w:r>
            <w:r w:rsidR="00F5641D">
              <w:rPr>
                <w:rFonts w:eastAsiaTheme="minorEastAsia"/>
                <w:noProof/>
                <w:lang w:val="en-US"/>
              </w:rPr>
              <w:tab/>
            </w:r>
            <w:r w:rsidRPr="00D25624" w:rsidR="00F5641D">
              <w:rPr>
                <w:rStyle w:val="Hyperlink"/>
                <w:noProof/>
              </w:rPr>
              <w:t>Ryhmän ohjaus</w:t>
            </w:r>
            <w:r w:rsidR="00F5641D">
              <w:rPr>
                <w:noProof/>
                <w:webHidden/>
              </w:rPr>
              <w:tab/>
            </w:r>
            <w:r w:rsidR="00F5641D">
              <w:rPr>
                <w:noProof/>
                <w:webHidden/>
              </w:rPr>
              <w:fldChar w:fldCharType="begin"/>
            </w:r>
            <w:r w:rsidR="00F5641D">
              <w:rPr>
                <w:noProof/>
                <w:webHidden/>
              </w:rPr>
              <w:instrText xml:space="preserve"> PAGEREF _Toc524529059 \h </w:instrText>
            </w:r>
            <w:r w:rsidR="00F5641D">
              <w:rPr>
                <w:noProof/>
                <w:webHidden/>
              </w:rPr>
            </w:r>
            <w:r w:rsidR="00F5641D">
              <w:rPr>
                <w:noProof/>
                <w:webHidden/>
              </w:rPr>
              <w:fldChar w:fldCharType="separate"/>
            </w:r>
            <w:r w:rsidR="00F5641D">
              <w:rPr>
                <w:noProof/>
                <w:webHidden/>
              </w:rPr>
              <w:t>7</w:t>
            </w:r>
            <w:r w:rsidR="00F5641D">
              <w:rPr>
                <w:noProof/>
                <w:webHidden/>
              </w:rPr>
              <w:fldChar w:fldCharType="end"/>
            </w:r>
          </w:hyperlink>
        </w:p>
        <w:p w:rsidR="00F5641D" w:rsidRDefault="002912A8" w14:paraId="22ED4804" w14:textId="77777777">
          <w:pPr>
            <w:pStyle w:val="TOC1"/>
            <w:tabs>
              <w:tab w:val="left" w:pos="442"/>
              <w:tab w:val="right" w:leader="dot" w:pos="8324"/>
            </w:tabs>
            <w:rPr>
              <w:rFonts w:eastAsiaTheme="minorEastAsia"/>
              <w:b w:val="0"/>
              <w:noProof/>
              <w:lang w:val="en-US"/>
            </w:rPr>
          </w:pPr>
          <w:hyperlink w:history="1" w:anchor="_Toc524529060">
            <w:r w:rsidRPr="00D25624" w:rsidR="00F5641D">
              <w:rPr>
                <w:rStyle w:val="Hyperlink"/>
                <w:noProof/>
              </w:rPr>
              <w:t>3</w:t>
            </w:r>
            <w:r w:rsidR="00F5641D">
              <w:rPr>
                <w:rFonts w:eastAsiaTheme="minorEastAsia"/>
                <w:b w:val="0"/>
                <w:noProof/>
                <w:lang w:val="en-US"/>
              </w:rPr>
              <w:tab/>
            </w:r>
            <w:r w:rsidRPr="00D25624" w:rsidR="00F5641D">
              <w:rPr>
                <w:rStyle w:val="Hyperlink"/>
                <w:noProof/>
              </w:rPr>
              <w:t>Projektin ajalliset tavoitteet</w:t>
            </w:r>
            <w:r w:rsidR="00F5641D">
              <w:rPr>
                <w:noProof/>
                <w:webHidden/>
              </w:rPr>
              <w:tab/>
            </w:r>
            <w:r w:rsidR="00F5641D">
              <w:rPr>
                <w:noProof/>
                <w:webHidden/>
              </w:rPr>
              <w:fldChar w:fldCharType="begin"/>
            </w:r>
            <w:r w:rsidR="00F5641D">
              <w:rPr>
                <w:noProof/>
                <w:webHidden/>
              </w:rPr>
              <w:instrText xml:space="preserve"> PAGEREF _Toc524529060 \h </w:instrText>
            </w:r>
            <w:r w:rsidR="00F5641D">
              <w:rPr>
                <w:noProof/>
                <w:webHidden/>
              </w:rPr>
            </w:r>
            <w:r w:rsidR="00F5641D">
              <w:rPr>
                <w:noProof/>
                <w:webHidden/>
              </w:rPr>
              <w:fldChar w:fldCharType="separate"/>
            </w:r>
            <w:r w:rsidR="00F5641D">
              <w:rPr>
                <w:noProof/>
                <w:webHidden/>
              </w:rPr>
              <w:t>7</w:t>
            </w:r>
            <w:r w:rsidR="00F5641D">
              <w:rPr>
                <w:noProof/>
                <w:webHidden/>
              </w:rPr>
              <w:fldChar w:fldCharType="end"/>
            </w:r>
          </w:hyperlink>
        </w:p>
        <w:p w:rsidR="00F5641D" w:rsidRDefault="002912A8" w14:paraId="22ED4805" w14:textId="77777777">
          <w:pPr>
            <w:pStyle w:val="TOC2"/>
            <w:tabs>
              <w:tab w:val="left" w:pos="880"/>
              <w:tab w:val="right" w:leader="dot" w:pos="8324"/>
            </w:tabs>
            <w:rPr>
              <w:rFonts w:eastAsiaTheme="minorEastAsia"/>
              <w:noProof/>
              <w:lang w:val="en-US"/>
            </w:rPr>
          </w:pPr>
          <w:hyperlink w:history="1" w:anchor="_Toc524529061">
            <w:r w:rsidRPr="00D25624" w:rsidR="00F5641D">
              <w:rPr>
                <w:rStyle w:val="Hyperlink"/>
                <w:noProof/>
              </w:rPr>
              <w:t>3.1</w:t>
            </w:r>
            <w:r w:rsidR="00F5641D">
              <w:rPr>
                <w:rFonts w:eastAsiaTheme="minorEastAsia"/>
                <w:noProof/>
                <w:lang w:val="en-US"/>
              </w:rPr>
              <w:tab/>
            </w:r>
            <w:r w:rsidRPr="00D25624" w:rsidR="00F5641D">
              <w:rPr>
                <w:rStyle w:val="Hyperlink"/>
                <w:noProof/>
              </w:rPr>
              <w:t>Käynnistysvaihe 5.9.2018 – 19.9.2018 (60 h)</w:t>
            </w:r>
            <w:r w:rsidR="00F5641D">
              <w:rPr>
                <w:noProof/>
                <w:webHidden/>
              </w:rPr>
              <w:tab/>
            </w:r>
            <w:r w:rsidR="00F5641D">
              <w:rPr>
                <w:noProof/>
                <w:webHidden/>
              </w:rPr>
              <w:fldChar w:fldCharType="begin"/>
            </w:r>
            <w:r w:rsidR="00F5641D">
              <w:rPr>
                <w:noProof/>
                <w:webHidden/>
              </w:rPr>
              <w:instrText xml:space="preserve"> PAGEREF _Toc524529061 \h </w:instrText>
            </w:r>
            <w:r w:rsidR="00F5641D">
              <w:rPr>
                <w:noProof/>
                <w:webHidden/>
              </w:rPr>
            </w:r>
            <w:r w:rsidR="00F5641D">
              <w:rPr>
                <w:noProof/>
                <w:webHidden/>
              </w:rPr>
              <w:fldChar w:fldCharType="separate"/>
            </w:r>
            <w:r w:rsidR="00F5641D">
              <w:rPr>
                <w:noProof/>
                <w:webHidden/>
              </w:rPr>
              <w:t>7</w:t>
            </w:r>
            <w:r w:rsidR="00F5641D">
              <w:rPr>
                <w:noProof/>
                <w:webHidden/>
              </w:rPr>
              <w:fldChar w:fldCharType="end"/>
            </w:r>
          </w:hyperlink>
        </w:p>
        <w:p w:rsidR="00F5641D" w:rsidRDefault="002912A8" w14:paraId="22ED4806" w14:textId="77777777">
          <w:pPr>
            <w:pStyle w:val="TOC2"/>
            <w:tabs>
              <w:tab w:val="left" w:pos="880"/>
              <w:tab w:val="right" w:leader="dot" w:pos="8324"/>
            </w:tabs>
            <w:rPr>
              <w:rFonts w:eastAsiaTheme="minorEastAsia"/>
              <w:noProof/>
              <w:lang w:val="en-US"/>
            </w:rPr>
          </w:pPr>
          <w:hyperlink w:history="1" w:anchor="_Toc524529062">
            <w:r w:rsidRPr="00D25624" w:rsidR="00F5641D">
              <w:rPr>
                <w:rStyle w:val="Hyperlink"/>
                <w:noProof/>
              </w:rPr>
              <w:t>3.2</w:t>
            </w:r>
            <w:r w:rsidR="00F5641D">
              <w:rPr>
                <w:rFonts w:eastAsiaTheme="minorEastAsia"/>
                <w:noProof/>
                <w:lang w:val="en-US"/>
              </w:rPr>
              <w:tab/>
            </w:r>
            <w:r w:rsidRPr="00D25624" w:rsidR="00F5641D">
              <w:rPr>
                <w:rStyle w:val="Hyperlink"/>
                <w:noProof/>
              </w:rPr>
              <w:t>Sprint I 26.9.2017 – 10.10.2018 (100 h)</w:t>
            </w:r>
            <w:r w:rsidR="00F5641D">
              <w:rPr>
                <w:noProof/>
                <w:webHidden/>
              </w:rPr>
              <w:tab/>
            </w:r>
            <w:r w:rsidR="00F5641D">
              <w:rPr>
                <w:noProof/>
                <w:webHidden/>
              </w:rPr>
              <w:fldChar w:fldCharType="begin"/>
            </w:r>
            <w:r w:rsidR="00F5641D">
              <w:rPr>
                <w:noProof/>
                <w:webHidden/>
              </w:rPr>
              <w:instrText xml:space="preserve"> PAGEREF _Toc524529062 \h </w:instrText>
            </w:r>
            <w:r w:rsidR="00F5641D">
              <w:rPr>
                <w:noProof/>
                <w:webHidden/>
              </w:rPr>
            </w:r>
            <w:r w:rsidR="00F5641D">
              <w:rPr>
                <w:noProof/>
                <w:webHidden/>
              </w:rPr>
              <w:fldChar w:fldCharType="separate"/>
            </w:r>
            <w:r w:rsidR="00F5641D">
              <w:rPr>
                <w:noProof/>
                <w:webHidden/>
              </w:rPr>
              <w:t>7</w:t>
            </w:r>
            <w:r w:rsidR="00F5641D">
              <w:rPr>
                <w:noProof/>
                <w:webHidden/>
              </w:rPr>
              <w:fldChar w:fldCharType="end"/>
            </w:r>
          </w:hyperlink>
        </w:p>
        <w:p w:rsidR="00F5641D" w:rsidRDefault="002912A8" w14:paraId="22ED4807" w14:textId="77777777">
          <w:pPr>
            <w:pStyle w:val="TOC2"/>
            <w:tabs>
              <w:tab w:val="left" w:pos="880"/>
              <w:tab w:val="right" w:leader="dot" w:pos="8324"/>
            </w:tabs>
            <w:rPr>
              <w:rFonts w:eastAsiaTheme="minorEastAsia"/>
              <w:noProof/>
              <w:lang w:val="en-US"/>
            </w:rPr>
          </w:pPr>
          <w:hyperlink w:history="1" w:anchor="_Toc524529063">
            <w:r w:rsidRPr="00D25624" w:rsidR="00F5641D">
              <w:rPr>
                <w:rStyle w:val="Hyperlink"/>
                <w:noProof/>
              </w:rPr>
              <w:t>3.3</w:t>
            </w:r>
            <w:r w:rsidR="00F5641D">
              <w:rPr>
                <w:rFonts w:eastAsiaTheme="minorEastAsia"/>
                <w:noProof/>
                <w:lang w:val="en-US"/>
              </w:rPr>
              <w:tab/>
            </w:r>
            <w:r w:rsidRPr="00D25624" w:rsidR="00F5641D">
              <w:rPr>
                <w:rStyle w:val="Hyperlink"/>
                <w:noProof/>
              </w:rPr>
              <w:t>Muut Sprintit</w:t>
            </w:r>
            <w:r w:rsidR="00F5641D">
              <w:rPr>
                <w:noProof/>
                <w:webHidden/>
              </w:rPr>
              <w:tab/>
            </w:r>
            <w:r w:rsidR="00F5641D">
              <w:rPr>
                <w:noProof/>
                <w:webHidden/>
              </w:rPr>
              <w:fldChar w:fldCharType="begin"/>
            </w:r>
            <w:r w:rsidR="00F5641D">
              <w:rPr>
                <w:noProof/>
                <w:webHidden/>
              </w:rPr>
              <w:instrText xml:space="preserve"> PAGEREF _Toc524529063 \h </w:instrText>
            </w:r>
            <w:r w:rsidR="00F5641D">
              <w:rPr>
                <w:noProof/>
                <w:webHidden/>
              </w:rPr>
            </w:r>
            <w:r w:rsidR="00F5641D">
              <w:rPr>
                <w:noProof/>
                <w:webHidden/>
              </w:rPr>
              <w:fldChar w:fldCharType="separate"/>
            </w:r>
            <w:r w:rsidR="00F5641D">
              <w:rPr>
                <w:noProof/>
                <w:webHidden/>
              </w:rPr>
              <w:t>7</w:t>
            </w:r>
            <w:r w:rsidR="00F5641D">
              <w:rPr>
                <w:noProof/>
                <w:webHidden/>
              </w:rPr>
              <w:fldChar w:fldCharType="end"/>
            </w:r>
          </w:hyperlink>
        </w:p>
        <w:p w:rsidR="00F5641D" w:rsidRDefault="002912A8" w14:paraId="22ED4808" w14:textId="77777777">
          <w:pPr>
            <w:pStyle w:val="TOC2"/>
            <w:tabs>
              <w:tab w:val="left" w:pos="880"/>
              <w:tab w:val="right" w:leader="dot" w:pos="8324"/>
            </w:tabs>
            <w:rPr>
              <w:rFonts w:eastAsiaTheme="minorEastAsia"/>
              <w:noProof/>
              <w:lang w:val="en-US"/>
            </w:rPr>
          </w:pPr>
          <w:hyperlink w:history="1" w:anchor="_Toc524529064">
            <w:r w:rsidRPr="00D25624" w:rsidR="00F5641D">
              <w:rPr>
                <w:rStyle w:val="Hyperlink"/>
                <w:noProof/>
              </w:rPr>
              <w:t>3.4</w:t>
            </w:r>
            <w:r w:rsidR="00F5641D">
              <w:rPr>
                <w:rFonts w:eastAsiaTheme="minorEastAsia"/>
                <w:noProof/>
                <w:lang w:val="en-US"/>
              </w:rPr>
              <w:tab/>
            </w:r>
            <w:r w:rsidRPr="00D25624" w:rsidR="00F5641D">
              <w:rPr>
                <w:rStyle w:val="Hyperlink"/>
                <w:noProof/>
              </w:rPr>
              <w:t>Lopetusvaihe 29.2.2018 –</w:t>
            </w:r>
            <w:r w:rsidR="00F5641D">
              <w:rPr>
                <w:noProof/>
                <w:webHidden/>
              </w:rPr>
              <w:tab/>
            </w:r>
            <w:r w:rsidR="00F5641D">
              <w:rPr>
                <w:noProof/>
                <w:webHidden/>
              </w:rPr>
              <w:fldChar w:fldCharType="begin"/>
            </w:r>
            <w:r w:rsidR="00F5641D">
              <w:rPr>
                <w:noProof/>
                <w:webHidden/>
              </w:rPr>
              <w:instrText xml:space="preserve"> PAGEREF _Toc524529064 \h </w:instrText>
            </w:r>
            <w:r w:rsidR="00F5641D">
              <w:rPr>
                <w:noProof/>
                <w:webHidden/>
              </w:rPr>
            </w:r>
            <w:r w:rsidR="00F5641D">
              <w:rPr>
                <w:noProof/>
                <w:webHidden/>
              </w:rPr>
              <w:fldChar w:fldCharType="separate"/>
            </w:r>
            <w:r w:rsidR="00F5641D">
              <w:rPr>
                <w:noProof/>
                <w:webHidden/>
              </w:rPr>
              <w:t>8</w:t>
            </w:r>
            <w:r w:rsidR="00F5641D">
              <w:rPr>
                <w:noProof/>
                <w:webHidden/>
              </w:rPr>
              <w:fldChar w:fldCharType="end"/>
            </w:r>
          </w:hyperlink>
        </w:p>
        <w:p w:rsidR="00F5641D" w:rsidRDefault="002912A8" w14:paraId="22ED4809" w14:textId="77777777">
          <w:pPr>
            <w:pStyle w:val="TOC1"/>
            <w:tabs>
              <w:tab w:val="left" w:pos="442"/>
              <w:tab w:val="right" w:leader="dot" w:pos="8324"/>
            </w:tabs>
            <w:rPr>
              <w:rFonts w:eastAsiaTheme="minorEastAsia"/>
              <w:b w:val="0"/>
              <w:noProof/>
              <w:lang w:val="en-US"/>
            </w:rPr>
          </w:pPr>
          <w:hyperlink w:history="1" w:anchor="_Toc524529065">
            <w:r w:rsidRPr="00D25624" w:rsidR="00F5641D">
              <w:rPr>
                <w:rStyle w:val="Hyperlink"/>
                <w:noProof/>
              </w:rPr>
              <w:t>4</w:t>
            </w:r>
            <w:r w:rsidR="00F5641D">
              <w:rPr>
                <w:rFonts w:eastAsiaTheme="minorEastAsia"/>
                <w:b w:val="0"/>
                <w:noProof/>
                <w:lang w:val="en-US"/>
              </w:rPr>
              <w:tab/>
            </w:r>
            <w:r w:rsidRPr="00D25624" w:rsidR="00F5641D">
              <w:rPr>
                <w:rStyle w:val="Hyperlink"/>
                <w:noProof/>
              </w:rPr>
              <w:t>Laadunvarmistus</w:t>
            </w:r>
            <w:r w:rsidR="00F5641D">
              <w:rPr>
                <w:noProof/>
                <w:webHidden/>
              </w:rPr>
              <w:tab/>
            </w:r>
            <w:r w:rsidR="00F5641D">
              <w:rPr>
                <w:noProof/>
                <w:webHidden/>
              </w:rPr>
              <w:fldChar w:fldCharType="begin"/>
            </w:r>
            <w:r w:rsidR="00F5641D">
              <w:rPr>
                <w:noProof/>
                <w:webHidden/>
              </w:rPr>
              <w:instrText xml:space="preserve"> PAGEREF _Toc524529065 \h </w:instrText>
            </w:r>
            <w:r w:rsidR="00F5641D">
              <w:rPr>
                <w:noProof/>
                <w:webHidden/>
              </w:rPr>
            </w:r>
            <w:r w:rsidR="00F5641D">
              <w:rPr>
                <w:noProof/>
                <w:webHidden/>
              </w:rPr>
              <w:fldChar w:fldCharType="separate"/>
            </w:r>
            <w:r w:rsidR="00F5641D">
              <w:rPr>
                <w:noProof/>
                <w:webHidden/>
              </w:rPr>
              <w:t>8</w:t>
            </w:r>
            <w:r w:rsidR="00F5641D">
              <w:rPr>
                <w:noProof/>
                <w:webHidden/>
              </w:rPr>
              <w:fldChar w:fldCharType="end"/>
            </w:r>
          </w:hyperlink>
        </w:p>
        <w:p w:rsidR="00F5641D" w:rsidRDefault="002912A8" w14:paraId="22ED480A" w14:textId="77777777">
          <w:pPr>
            <w:pStyle w:val="TOC2"/>
            <w:tabs>
              <w:tab w:val="left" w:pos="880"/>
              <w:tab w:val="right" w:leader="dot" w:pos="8324"/>
            </w:tabs>
            <w:rPr>
              <w:rFonts w:eastAsiaTheme="minorEastAsia"/>
              <w:noProof/>
              <w:lang w:val="en-US"/>
            </w:rPr>
          </w:pPr>
          <w:hyperlink w:history="1" w:anchor="_Toc524529066">
            <w:r w:rsidRPr="00D25624" w:rsidR="00F5641D">
              <w:rPr>
                <w:rStyle w:val="Hyperlink"/>
                <w:noProof/>
              </w:rPr>
              <w:t>4.1</w:t>
            </w:r>
            <w:r w:rsidR="00F5641D">
              <w:rPr>
                <w:rFonts w:eastAsiaTheme="minorEastAsia"/>
                <w:noProof/>
                <w:lang w:val="en-US"/>
              </w:rPr>
              <w:tab/>
            </w:r>
            <w:r w:rsidRPr="00D25624" w:rsidR="00F5641D">
              <w:rPr>
                <w:rStyle w:val="Hyperlink"/>
                <w:noProof/>
              </w:rPr>
              <w:t>Väli- ja lopputulosten hyväksymismenettely</w:t>
            </w:r>
            <w:r w:rsidR="00F5641D">
              <w:rPr>
                <w:noProof/>
                <w:webHidden/>
              </w:rPr>
              <w:tab/>
            </w:r>
            <w:r w:rsidR="00F5641D">
              <w:rPr>
                <w:noProof/>
                <w:webHidden/>
              </w:rPr>
              <w:fldChar w:fldCharType="begin"/>
            </w:r>
            <w:r w:rsidR="00F5641D">
              <w:rPr>
                <w:noProof/>
                <w:webHidden/>
              </w:rPr>
              <w:instrText xml:space="preserve"> PAGEREF _Toc524529066 \h </w:instrText>
            </w:r>
            <w:r w:rsidR="00F5641D">
              <w:rPr>
                <w:noProof/>
                <w:webHidden/>
              </w:rPr>
            </w:r>
            <w:r w:rsidR="00F5641D">
              <w:rPr>
                <w:noProof/>
                <w:webHidden/>
              </w:rPr>
              <w:fldChar w:fldCharType="separate"/>
            </w:r>
            <w:r w:rsidR="00F5641D">
              <w:rPr>
                <w:noProof/>
                <w:webHidden/>
              </w:rPr>
              <w:t>8</w:t>
            </w:r>
            <w:r w:rsidR="00F5641D">
              <w:rPr>
                <w:noProof/>
                <w:webHidden/>
              </w:rPr>
              <w:fldChar w:fldCharType="end"/>
            </w:r>
          </w:hyperlink>
        </w:p>
        <w:p w:rsidR="00F5641D" w:rsidRDefault="002912A8" w14:paraId="22ED480B" w14:textId="77777777">
          <w:pPr>
            <w:pStyle w:val="TOC2"/>
            <w:tabs>
              <w:tab w:val="left" w:pos="880"/>
              <w:tab w:val="right" w:leader="dot" w:pos="8324"/>
            </w:tabs>
            <w:rPr>
              <w:rFonts w:eastAsiaTheme="minorEastAsia"/>
              <w:noProof/>
              <w:lang w:val="en-US"/>
            </w:rPr>
          </w:pPr>
          <w:hyperlink w:history="1" w:anchor="_Toc524529067">
            <w:r w:rsidRPr="00D25624" w:rsidR="00F5641D">
              <w:rPr>
                <w:rStyle w:val="Hyperlink"/>
                <w:noProof/>
              </w:rPr>
              <w:t>4.2</w:t>
            </w:r>
            <w:r w:rsidR="00F5641D">
              <w:rPr>
                <w:rFonts w:eastAsiaTheme="minorEastAsia"/>
                <w:noProof/>
                <w:lang w:val="en-US"/>
              </w:rPr>
              <w:tab/>
            </w:r>
            <w:r w:rsidRPr="00D25624" w:rsidR="00F5641D">
              <w:rPr>
                <w:rStyle w:val="Hyperlink"/>
                <w:noProof/>
              </w:rPr>
              <w:t>Muutosten hallinta</w:t>
            </w:r>
            <w:r w:rsidR="00F5641D">
              <w:rPr>
                <w:noProof/>
                <w:webHidden/>
              </w:rPr>
              <w:tab/>
            </w:r>
            <w:r w:rsidR="00F5641D">
              <w:rPr>
                <w:noProof/>
                <w:webHidden/>
              </w:rPr>
              <w:fldChar w:fldCharType="begin"/>
            </w:r>
            <w:r w:rsidR="00F5641D">
              <w:rPr>
                <w:noProof/>
                <w:webHidden/>
              </w:rPr>
              <w:instrText xml:space="preserve"> PAGEREF _Toc524529067 \h </w:instrText>
            </w:r>
            <w:r w:rsidR="00F5641D">
              <w:rPr>
                <w:noProof/>
                <w:webHidden/>
              </w:rPr>
            </w:r>
            <w:r w:rsidR="00F5641D">
              <w:rPr>
                <w:noProof/>
                <w:webHidden/>
              </w:rPr>
              <w:fldChar w:fldCharType="separate"/>
            </w:r>
            <w:r w:rsidR="00F5641D">
              <w:rPr>
                <w:noProof/>
                <w:webHidden/>
              </w:rPr>
              <w:t>9</w:t>
            </w:r>
            <w:r w:rsidR="00F5641D">
              <w:rPr>
                <w:noProof/>
                <w:webHidden/>
              </w:rPr>
              <w:fldChar w:fldCharType="end"/>
            </w:r>
          </w:hyperlink>
        </w:p>
        <w:p w:rsidR="00F5641D" w:rsidRDefault="002912A8" w14:paraId="22ED480C" w14:textId="77777777">
          <w:pPr>
            <w:pStyle w:val="TOC2"/>
            <w:tabs>
              <w:tab w:val="left" w:pos="880"/>
              <w:tab w:val="right" w:leader="dot" w:pos="8324"/>
            </w:tabs>
            <w:rPr>
              <w:rFonts w:eastAsiaTheme="minorEastAsia"/>
              <w:noProof/>
              <w:lang w:val="en-US"/>
            </w:rPr>
          </w:pPr>
          <w:hyperlink w:history="1" w:anchor="_Toc524529068">
            <w:r w:rsidRPr="00D25624" w:rsidR="00F5641D">
              <w:rPr>
                <w:rStyle w:val="Hyperlink"/>
                <w:noProof/>
              </w:rPr>
              <w:t>4.3</w:t>
            </w:r>
            <w:r w:rsidR="00F5641D">
              <w:rPr>
                <w:rFonts w:eastAsiaTheme="minorEastAsia"/>
                <w:noProof/>
                <w:lang w:val="en-US"/>
              </w:rPr>
              <w:tab/>
            </w:r>
            <w:r w:rsidRPr="00D25624" w:rsidR="00F5641D">
              <w:rPr>
                <w:rStyle w:val="Hyperlink"/>
                <w:noProof/>
              </w:rPr>
              <w:t>Dokumentointi</w:t>
            </w:r>
            <w:r w:rsidR="00F5641D">
              <w:rPr>
                <w:noProof/>
                <w:webHidden/>
              </w:rPr>
              <w:tab/>
            </w:r>
            <w:r w:rsidR="00F5641D">
              <w:rPr>
                <w:noProof/>
                <w:webHidden/>
              </w:rPr>
              <w:fldChar w:fldCharType="begin"/>
            </w:r>
            <w:r w:rsidR="00F5641D">
              <w:rPr>
                <w:noProof/>
                <w:webHidden/>
              </w:rPr>
              <w:instrText xml:space="preserve"> PAGEREF _Toc524529068 \h </w:instrText>
            </w:r>
            <w:r w:rsidR="00F5641D">
              <w:rPr>
                <w:noProof/>
                <w:webHidden/>
              </w:rPr>
            </w:r>
            <w:r w:rsidR="00F5641D">
              <w:rPr>
                <w:noProof/>
                <w:webHidden/>
              </w:rPr>
              <w:fldChar w:fldCharType="separate"/>
            </w:r>
            <w:r w:rsidR="00F5641D">
              <w:rPr>
                <w:noProof/>
                <w:webHidden/>
              </w:rPr>
              <w:t>9</w:t>
            </w:r>
            <w:r w:rsidR="00F5641D">
              <w:rPr>
                <w:noProof/>
                <w:webHidden/>
              </w:rPr>
              <w:fldChar w:fldCharType="end"/>
            </w:r>
          </w:hyperlink>
        </w:p>
        <w:p w:rsidR="00F5641D" w:rsidRDefault="002912A8" w14:paraId="22ED480D" w14:textId="77777777">
          <w:pPr>
            <w:pStyle w:val="TOC2"/>
            <w:tabs>
              <w:tab w:val="left" w:pos="880"/>
              <w:tab w:val="right" w:leader="dot" w:pos="8324"/>
            </w:tabs>
            <w:rPr>
              <w:rFonts w:eastAsiaTheme="minorEastAsia"/>
              <w:noProof/>
              <w:lang w:val="en-US"/>
            </w:rPr>
          </w:pPr>
          <w:hyperlink w:history="1" w:anchor="_Toc524529069">
            <w:r w:rsidRPr="00D25624" w:rsidR="00F5641D">
              <w:rPr>
                <w:rStyle w:val="Hyperlink"/>
                <w:noProof/>
              </w:rPr>
              <w:t>4.4</w:t>
            </w:r>
            <w:r w:rsidR="00F5641D">
              <w:rPr>
                <w:rFonts w:eastAsiaTheme="minorEastAsia"/>
                <w:noProof/>
                <w:lang w:val="en-US"/>
              </w:rPr>
              <w:tab/>
            </w:r>
            <w:r w:rsidRPr="00D25624" w:rsidR="00F5641D">
              <w:rPr>
                <w:rStyle w:val="Hyperlink"/>
                <w:noProof/>
              </w:rPr>
              <w:t>Riskien hallinta</w:t>
            </w:r>
            <w:r w:rsidR="00F5641D">
              <w:rPr>
                <w:noProof/>
                <w:webHidden/>
              </w:rPr>
              <w:tab/>
            </w:r>
            <w:r w:rsidR="00F5641D">
              <w:rPr>
                <w:noProof/>
                <w:webHidden/>
              </w:rPr>
              <w:fldChar w:fldCharType="begin"/>
            </w:r>
            <w:r w:rsidR="00F5641D">
              <w:rPr>
                <w:noProof/>
                <w:webHidden/>
              </w:rPr>
              <w:instrText xml:space="preserve"> PAGEREF _Toc524529069 \h </w:instrText>
            </w:r>
            <w:r w:rsidR="00F5641D">
              <w:rPr>
                <w:noProof/>
                <w:webHidden/>
              </w:rPr>
            </w:r>
            <w:r w:rsidR="00F5641D">
              <w:rPr>
                <w:noProof/>
                <w:webHidden/>
              </w:rPr>
              <w:fldChar w:fldCharType="separate"/>
            </w:r>
            <w:r w:rsidR="00F5641D">
              <w:rPr>
                <w:noProof/>
                <w:webHidden/>
              </w:rPr>
              <w:t>9</w:t>
            </w:r>
            <w:r w:rsidR="00F5641D">
              <w:rPr>
                <w:noProof/>
                <w:webHidden/>
              </w:rPr>
              <w:fldChar w:fldCharType="end"/>
            </w:r>
          </w:hyperlink>
        </w:p>
        <w:p w:rsidR="00F5641D" w:rsidRDefault="002912A8" w14:paraId="22ED480E" w14:textId="77777777">
          <w:pPr>
            <w:pStyle w:val="TOC2"/>
            <w:tabs>
              <w:tab w:val="left" w:pos="880"/>
              <w:tab w:val="right" w:leader="dot" w:pos="8324"/>
            </w:tabs>
            <w:rPr>
              <w:rFonts w:eastAsiaTheme="minorEastAsia"/>
              <w:noProof/>
              <w:lang w:val="en-US"/>
            </w:rPr>
          </w:pPr>
          <w:hyperlink w:history="1" w:anchor="_Toc524529070">
            <w:r w:rsidRPr="00D25624" w:rsidR="00F5641D">
              <w:rPr>
                <w:rStyle w:val="Hyperlink"/>
                <w:noProof/>
              </w:rPr>
              <w:t>4.5</w:t>
            </w:r>
            <w:r w:rsidR="00F5641D">
              <w:rPr>
                <w:rFonts w:eastAsiaTheme="minorEastAsia"/>
                <w:noProof/>
                <w:lang w:val="en-US"/>
              </w:rPr>
              <w:tab/>
            </w:r>
            <w:r w:rsidRPr="00D25624" w:rsidR="00F5641D">
              <w:rPr>
                <w:rStyle w:val="Hyperlink"/>
                <w:noProof/>
              </w:rPr>
              <w:t>Katselmointikäytäntö</w:t>
            </w:r>
            <w:r w:rsidR="00F5641D">
              <w:rPr>
                <w:noProof/>
                <w:webHidden/>
              </w:rPr>
              <w:tab/>
            </w:r>
            <w:r w:rsidR="00F5641D">
              <w:rPr>
                <w:noProof/>
                <w:webHidden/>
              </w:rPr>
              <w:fldChar w:fldCharType="begin"/>
            </w:r>
            <w:r w:rsidR="00F5641D">
              <w:rPr>
                <w:noProof/>
                <w:webHidden/>
              </w:rPr>
              <w:instrText xml:space="preserve"> PAGEREF _Toc524529070 \h </w:instrText>
            </w:r>
            <w:r w:rsidR="00F5641D">
              <w:rPr>
                <w:noProof/>
                <w:webHidden/>
              </w:rPr>
            </w:r>
            <w:r w:rsidR="00F5641D">
              <w:rPr>
                <w:noProof/>
                <w:webHidden/>
              </w:rPr>
              <w:fldChar w:fldCharType="separate"/>
            </w:r>
            <w:r w:rsidR="00F5641D">
              <w:rPr>
                <w:noProof/>
                <w:webHidden/>
              </w:rPr>
              <w:t>9</w:t>
            </w:r>
            <w:r w:rsidR="00F5641D">
              <w:rPr>
                <w:noProof/>
                <w:webHidden/>
              </w:rPr>
              <w:fldChar w:fldCharType="end"/>
            </w:r>
          </w:hyperlink>
        </w:p>
        <w:p w:rsidR="00F5641D" w:rsidRDefault="002912A8" w14:paraId="22ED480F" w14:textId="77777777">
          <w:pPr>
            <w:pStyle w:val="TOC2"/>
            <w:tabs>
              <w:tab w:val="left" w:pos="880"/>
              <w:tab w:val="right" w:leader="dot" w:pos="8324"/>
            </w:tabs>
            <w:rPr>
              <w:rFonts w:eastAsiaTheme="minorEastAsia"/>
              <w:noProof/>
              <w:lang w:val="en-US"/>
            </w:rPr>
          </w:pPr>
          <w:hyperlink w:history="1" w:anchor="_Toc524529071">
            <w:r w:rsidRPr="00D25624" w:rsidR="00F5641D">
              <w:rPr>
                <w:rStyle w:val="Hyperlink"/>
                <w:noProof/>
              </w:rPr>
              <w:t>4.6</w:t>
            </w:r>
            <w:r w:rsidR="00F5641D">
              <w:rPr>
                <w:rFonts w:eastAsiaTheme="minorEastAsia"/>
                <w:noProof/>
                <w:lang w:val="en-US"/>
              </w:rPr>
              <w:tab/>
            </w:r>
            <w:r w:rsidRPr="00D25624" w:rsidR="00F5641D">
              <w:rPr>
                <w:rStyle w:val="Hyperlink"/>
                <w:noProof/>
              </w:rPr>
              <w:t>Projektisuunnitelmaa täydentävät suunnitelmat</w:t>
            </w:r>
            <w:r w:rsidR="00F5641D">
              <w:rPr>
                <w:noProof/>
                <w:webHidden/>
              </w:rPr>
              <w:tab/>
            </w:r>
            <w:r w:rsidR="00F5641D">
              <w:rPr>
                <w:noProof/>
                <w:webHidden/>
              </w:rPr>
              <w:fldChar w:fldCharType="begin"/>
            </w:r>
            <w:r w:rsidR="00F5641D">
              <w:rPr>
                <w:noProof/>
                <w:webHidden/>
              </w:rPr>
              <w:instrText xml:space="preserve"> PAGEREF _Toc524529071 \h </w:instrText>
            </w:r>
            <w:r w:rsidR="00F5641D">
              <w:rPr>
                <w:noProof/>
                <w:webHidden/>
              </w:rPr>
            </w:r>
            <w:r w:rsidR="00F5641D">
              <w:rPr>
                <w:noProof/>
                <w:webHidden/>
              </w:rPr>
              <w:fldChar w:fldCharType="separate"/>
            </w:r>
            <w:r w:rsidR="00F5641D">
              <w:rPr>
                <w:noProof/>
                <w:webHidden/>
              </w:rPr>
              <w:t>9</w:t>
            </w:r>
            <w:r w:rsidR="00F5641D">
              <w:rPr>
                <w:noProof/>
                <w:webHidden/>
              </w:rPr>
              <w:fldChar w:fldCharType="end"/>
            </w:r>
          </w:hyperlink>
        </w:p>
        <w:p w:rsidR="00F5641D" w:rsidRDefault="002912A8" w14:paraId="22ED4810" w14:textId="77777777">
          <w:pPr>
            <w:pStyle w:val="TOC2"/>
            <w:tabs>
              <w:tab w:val="left" w:pos="880"/>
              <w:tab w:val="right" w:leader="dot" w:pos="8324"/>
            </w:tabs>
            <w:rPr>
              <w:rFonts w:eastAsiaTheme="minorEastAsia"/>
              <w:noProof/>
              <w:lang w:val="en-US"/>
            </w:rPr>
          </w:pPr>
          <w:hyperlink w:history="1" w:anchor="_Toc524529072">
            <w:r w:rsidRPr="00D25624" w:rsidR="00F5641D">
              <w:rPr>
                <w:rStyle w:val="Hyperlink"/>
                <w:noProof/>
              </w:rPr>
              <w:t>4.7</w:t>
            </w:r>
            <w:r w:rsidR="00F5641D">
              <w:rPr>
                <w:rFonts w:eastAsiaTheme="minorEastAsia"/>
                <w:noProof/>
                <w:lang w:val="en-US"/>
              </w:rPr>
              <w:tab/>
            </w:r>
            <w:r w:rsidRPr="00D25624" w:rsidR="00F5641D">
              <w:rPr>
                <w:rStyle w:val="Hyperlink"/>
                <w:noProof/>
              </w:rPr>
              <w:t>Suunnitelmien tarkistus- ja päivitysajankohdat</w:t>
            </w:r>
            <w:r w:rsidR="00F5641D">
              <w:rPr>
                <w:noProof/>
                <w:webHidden/>
              </w:rPr>
              <w:tab/>
            </w:r>
            <w:r w:rsidR="00F5641D">
              <w:rPr>
                <w:noProof/>
                <w:webHidden/>
              </w:rPr>
              <w:fldChar w:fldCharType="begin"/>
            </w:r>
            <w:r w:rsidR="00F5641D">
              <w:rPr>
                <w:noProof/>
                <w:webHidden/>
              </w:rPr>
              <w:instrText xml:space="preserve"> PAGEREF _Toc524529072 \h </w:instrText>
            </w:r>
            <w:r w:rsidR="00F5641D">
              <w:rPr>
                <w:noProof/>
                <w:webHidden/>
              </w:rPr>
            </w:r>
            <w:r w:rsidR="00F5641D">
              <w:rPr>
                <w:noProof/>
                <w:webHidden/>
              </w:rPr>
              <w:fldChar w:fldCharType="separate"/>
            </w:r>
            <w:r w:rsidR="00F5641D">
              <w:rPr>
                <w:noProof/>
                <w:webHidden/>
              </w:rPr>
              <w:t>9</w:t>
            </w:r>
            <w:r w:rsidR="00F5641D">
              <w:rPr>
                <w:noProof/>
                <w:webHidden/>
              </w:rPr>
              <w:fldChar w:fldCharType="end"/>
            </w:r>
          </w:hyperlink>
        </w:p>
        <w:p w:rsidR="00F5641D" w:rsidRDefault="002912A8" w14:paraId="22ED4811" w14:textId="77777777">
          <w:pPr>
            <w:pStyle w:val="TOC2"/>
            <w:tabs>
              <w:tab w:val="left" w:pos="880"/>
              <w:tab w:val="right" w:leader="dot" w:pos="8324"/>
            </w:tabs>
            <w:rPr>
              <w:rFonts w:eastAsiaTheme="minorEastAsia"/>
              <w:noProof/>
              <w:lang w:val="en-US"/>
            </w:rPr>
          </w:pPr>
          <w:hyperlink w:history="1" w:anchor="_Toc524529073">
            <w:r w:rsidRPr="00D25624" w:rsidR="00F5641D">
              <w:rPr>
                <w:rStyle w:val="Hyperlink"/>
                <w:noProof/>
              </w:rPr>
              <w:t>4.8</w:t>
            </w:r>
            <w:r w:rsidR="00F5641D">
              <w:rPr>
                <w:rFonts w:eastAsiaTheme="minorEastAsia"/>
                <w:noProof/>
                <w:lang w:val="en-US"/>
              </w:rPr>
              <w:tab/>
            </w:r>
            <w:r w:rsidRPr="00D25624" w:rsidR="00F5641D">
              <w:rPr>
                <w:rStyle w:val="Hyperlink"/>
                <w:noProof/>
              </w:rPr>
              <w:t>Projektin keskeyttämiskriteerit</w:t>
            </w:r>
            <w:r w:rsidR="00F5641D">
              <w:rPr>
                <w:noProof/>
                <w:webHidden/>
              </w:rPr>
              <w:tab/>
            </w:r>
            <w:r w:rsidR="00F5641D">
              <w:rPr>
                <w:noProof/>
                <w:webHidden/>
              </w:rPr>
              <w:fldChar w:fldCharType="begin"/>
            </w:r>
            <w:r w:rsidR="00F5641D">
              <w:rPr>
                <w:noProof/>
                <w:webHidden/>
              </w:rPr>
              <w:instrText xml:space="preserve"> PAGEREF _Toc524529073 \h </w:instrText>
            </w:r>
            <w:r w:rsidR="00F5641D">
              <w:rPr>
                <w:noProof/>
                <w:webHidden/>
              </w:rPr>
            </w:r>
            <w:r w:rsidR="00F5641D">
              <w:rPr>
                <w:noProof/>
                <w:webHidden/>
              </w:rPr>
              <w:fldChar w:fldCharType="separate"/>
            </w:r>
            <w:r w:rsidR="00F5641D">
              <w:rPr>
                <w:noProof/>
                <w:webHidden/>
              </w:rPr>
              <w:t>10</w:t>
            </w:r>
            <w:r w:rsidR="00F5641D">
              <w:rPr>
                <w:noProof/>
                <w:webHidden/>
              </w:rPr>
              <w:fldChar w:fldCharType="end"/>
            </w:r>
          </w:hyperlink>
        </w:p>
        <w:p w:rsidR="00F5641D" w:rsidRDefault="002912A8" w14:paraId="22ED4812" w14:textId="77777777">
          <w:pPr>
            <w:pStyle w:val="TOC1"/>
            <w:tabs>
              <w:tab w:val="left" w:pos="442"/>
              <w:tab w:val="right" w:leader="dot" w:pos="8324"/>
            </w:tabs>
            <w:rPr>
              <w:rFonts w:eastAsiaTheme="minorEastAsia"/>
              <w:b w:val="0"/>
              <w:noProof/>
              <w:lang w:val="en-US"/>
            </w:rPr>
          </w:pPr>
          <w:hyperlink w:history="1" w:anchor="_Toc524529074">
            <w:r w:rsidRPr="00D25624" w:rsidR="00F5641D">
              <w:rPr>
                <w:rStyle w:val="Hyperlink"/>
                <w:noProof/>
              </w:rPr>
              <w:t>5</w:t>
            </w:r>
            <w:r w:rsidR="00F5641D">
              <w:rPr>
                <w:rFonts w:eastAsiaTheme="minorEastAsia"/>
                <w:b w:val="0"/>
                <w:noProof/>
                <w:lang w:val="en-US"/>
              </w:rPr>
              <w:tab/>
            </w:r>
            <w:r w:rsidRPr="00D25624" w:rsidR="00F5641D">
              <w:rPr>
                <w:rStyle w:val="Hyperlink"/>
                <w:noProof/>
              </w:rPr>
              <w:t>Tiedonvälitys ja projektin etenemisen seuranta</w:t>
            </w:r>
            <w:r w:rsidR="00F5641D">
              <w:rPr>
                <w:noProof/>
                <w:webHidden/>
              </w:rPr>
              <w:tab/>
            </w:r>
            <w:r w:rsidR="00F5641D">
              <w:rPr>
                <w:noProof/>
                <w:webHidden/>
              </w:rPr>
              <w:fldChar w:fldCharType="begin"/>
            </w:r>
            <w:r w:rsidR="00F5641D">
              <w:rPr>
                <w:noProof/>
                <w:webHidden/>
              </w:rPr>
              <w:instrText xml:space="preserve"> PAGEREF _Toc524529074 \h </w:instrText>
            </w:r>
            <w:r w:rsidR="00F5641D">
              <w:rPr>
                <w:noProof/>
                <w:webHidden/>
              </w:rPr>
            </w:r>
            <w:r w:rsidR="00F5641D">
              <w:rPr>
                <w:noProof/>
                <w:webHidden/>
              </w:rPr>
              <w:fldChar w:fldCharType="separate"/>
            </w:r>
            <w:r w:rsidR="00F5641D">
              <w:rPr>
                <w:noProof/>
                <w:webHidden/>
              </w:rPr>
              <w:t>10</w:t>
            </w:r>
            <w:r w:rsidR="00F5641D">
              <w:rPr>
                <w:noProof/>
                <w:webHidden/>
              </w:rPr>
              <w:fldChar w:fldCharType="end"/>
            </w:r>
          </w:hyperlink>
        </w:p>
        <w:p w:rsidR="00F5641D" w:rsidRDefault="002912A8" w14:paraId="22ED4813" w14:textId="77777777">
          <w:pPr>
            <w:pStyle w:val="TOC1"/>
            <w:tabs>
              <w:tab w:val="left" w:pos="442"/>
              <w:tab w:val="right" w:leader="dot" w:pos="8324"/>
            </w:tabs>
            <w:rPr>
              <w:rFonts w:eastAsiaTheme="minorEastAsia"/>
              <w:b w:val="0"/>
              <w:noProof/>
              <w:lang w:val="en-US"/>
            </w:rPr>
          </w:pPr>
          <w:hyperlink w:history="1" w:anchor="_Toc524529075">
            <w:r w:rsidRPr="00D25624" w:rsidR="00F5641D">
              <w:rPr>
                <w:rStyle w:val="Hyperlink"/>
                <w:noProof/>
              </w:rPr>
              <w:t>6</w:t>
            </w:r>
            <w:r w:rsidR="00F5641D">
              <w:rPr>
                <w:rFonts w:eastAsiaTheme="minorEastAsia"/>
                <w:b w:val="0"/>
                <w:noProof/>
                <w:lang w:val="en-US"/>
              </w:rPr>
              <w:tab/>
            </w:r>
            <w:r w:rsidRPr="00D25624" w:rsidR="00F5641D">
              <w:rPr>
                <w:rStyle w:val="Hyperlink"/>
                <w:noProof/>
              </w:rPr>
              <w:t>Projektin päättyminen</w:t>
            </w:r>
            <w:r w:rsidR="00F5641D">
              <w:rPr>
                <w:noProof/>
                <w:webHidden/>
              </w:rPr>
              <w:tab/>
            </w:r>
            <w:r w:rsidR="00F5641D">
              <w:rPr>
                <w:noProof/>
                <w:webHidden/>
              </w:rPr>
              <w:fldChar w:fldCharType="begin"/>
            </w:r>
            <w:r w:rsidR="00F5641D">
              <w:rPr>
                <w:noProof/>
                <w:webHidden/>
              </w:rPr>
              <w:instrText xml:space="preserve"> PAGEREF _Toc524529075 \h </w:instrText>
            </w:r>
            <w:r w:rsidR="00F5641D">
              <w:rPr>
                <w:noProof/>
                <w:webHidden/>
              </w:rPr>
            </w:r>
            <w:r w:rsidR="00F5641D">
              <w:rPr>
                <w:noProof/>
                <w:webHidden/>
              </w:rPr>
              <w:fldChar w:fldCharType="separate"/>
            </w:r>
            <w:r w:rsidR="00F5641D">
              <w:rPr>
                <w:noProof/>
                <w:webHidden/>
              </w:rPr>
              <w:t>10</w:t>
            </w:r>
            <w:r w:rsidR="00F5641D">
              <w:rPr>
                <w:noProof/>
                <w:webHidden/>
              </w:rPr>
              <w:fldChar w:fldCharType="end"/>
            </w:r>
          </w:hyperlink>
        </w:p>
        <w:p w:rsidR="00F5641D" w:rsidRDefault="002912A8" w14:paraId="22ED4814" w14:textId="77777777">
          <w:pPr>
            <w:pStyle w:val="TOC2"/>
            <w:tabs>
              <w:tab w:val="left" w:pos="880"/>
              <w:tab w:val="right" w:leader="dot" w:pos="8324"/>
            </w:tabs>
            <w:rPr>
              <w:rFonts w:eastAsiaTheme="minorEastAsia"/>
              <w:noProof/>
              <w:lang w:val="en-US"/>
            </w:rPr>
          </w:pPr>
          <w:hyperlink w:history="1" w:anchor="_Toc524529076">
            <w:r w:rsidRPr="00D25624" w:rsidR="00F5641D">
              <w:rPr>
                <w:rStyle w:val="Hyperlink"/>
                <w:noProof/>
              </w:rPr>
              <w:t>6.1</w:t>
            </w:r>
            <w:r w:rsidR="00F5641D">
              <w:rPr>
                <w:rFonts w:eastAsiaTheme="minorEastAsia"/>
                <w:noProof/>
                <w:lang w:val="en-US"/>
              </w:rPr>
              <w:tab/>
            </w:r>
            <w:r w:rsidRPr="00D25624" w:rsidR="00F5641D">
              <w:rPr>
                <w:rStyle w:val="Hyperlink"/>
                <w:noProof/>
              </w:rPr>
              <w:t>Lopputuotteen luovutus ja käyttöönotto</w:t>
            </w:r>
            <w:r w:rsidR="00F5641D">
              <w:rPr>
                <w:noProof/>
                <w:webHidden/>
              </w:rPr>
              <w:tab/>
            </w:r>
            <w:r w:rsidR="00F5641D">
              <w:rPr>
                <w:noProof/>
                <w:webHidden/>
              </w:rPr>
              <w:fldChar w:fldCharType="begin"/>
            </w:r>
            <w:r w:rsidR="00F5641D">
              <w:rPr>
                <w:noProof/>
                <w:webHidden/>
              </w:rPr>
              <w:instrText xml:space="preserve"> PAGEREF _Toc524529076 \h </w:instrText>
            </w:r>
            <w:r w:rsidR="00F5641D">
              <w:rPr>
                <w:noProof/>
                <w:webHidden/>
              </w:rPr>
            </w:r>
            <w:r w:rsidR="00F5641D">
              <w:rPr>
                <w:noProof/>
                <w:webHidden/>
              </w:rPr>
              <w:fldChar w:fldCharType="separate"/>
            </w:r>
            <w:r w:rsidR="00F5641D">
              <w:rPr>
                <w:noProof/>
                <w:webHidden/>
              </w:rPr>
              <w:t>10</w:t>
            </w:r>
            <w:r w:rsidR="00F5641D">
              <w:rPr>
                <w:noProof/>
                <w:webHidden/>
              </w:rPr>
              <w:fldChar w:fldCharType="end"/>
            </w:r>
          </w:hyperlink>
        </w:p>
        <w:p w:rsidR="00F5641D" w:rsidRDefault="002912A8" w14:paraId="22ED4815" w14:textId="77777777">
          <w:pPr>
            <w:pStyle w:val="TOC2"/>
            <w:tabs>
              <w:tab w:val="left" w:pos="880"/>
              <w:tab w:val="right" w:leader="dot" w:pos="8324"/>
            </w:tabs>
            <w:rPr>
              <w:rFonts w:eastAsiaTheme="minorEastAsia"/>
              <w:noProof/>
              <w:lang w:val="en-US"/>
            </w:rPr>
          </w:pPr>
          <w:hyperlink w:history="1" w:anchor="_Toc524529077">
            <w:r w:rsidRPr="00D25624" w:rsidR="00F5641D">
              <w:rPr>
                <w:rStyle w:val="Hyperlink"/>
                <w:noProof/>
              </w:rPr>
              <w:t>6.2</w:t>
            </w:r>
            <w:r w:rsidR="00F5641D">
              <w:rPr>
                <w:rFonts w:eastAsiaTheme="minorEastAsia"/>
                <w:noProof/>
                <w:lang w:val="en-US"/>
              </w:rPr>
              <w:tab/>
            </w:r>
            <w:r w:rsidRPr="00D25624" w:rsidR="00F5641D">
              <w:rPr>
                <w:rStyle w:val="Hyperlink"/>
                <w:noProof/>
              </w:rPr>
              <w:t>Projektin tuottaman aineiston taltiointi, arkistointi ja säilytysaika</w:t>
            </w:r>
            <w:r w:rsidR="00F5641D">
              <w:rPr>
                <w:noProof/>
                <w:webHidden/>
              </w:rPr>
              <w:tab/>
            </w:r>
            <w:r w:rsidR="00F5641D">
              <w:rPr>
                <w:noProof/>
                <w:webHidden/>
              </w:rPr>
              <w:fldChar w:fldCharType="begin"/>
            </w:r>
            <w:r w:rsidR="00F5641D">
              <w:rPr>
                <w:noProof/>
                <w:webHidden/>
              </w:rPr>
              <w:instrText xml:space="preserve"> PAGEREF _Toc524529077 \h </w:instrText>
            </w:r>
            <w:r w:rsidR="00F5641D">
              <w:rPr>
                <w:noProof/>
                <w:webHidden/>
              </w:rPr>
            </w:r>
            <w:r w:rsidR="00F5641D">
              <w:rPr>
                <w:noProof/>
                <w:webHidden/>
              </w:rPr>
              <w:fldChar w:fldCharType="separate"/>
            </w:r>
            <w:r w:rsidR="00F5641D">
              <w:rPr>
                <w:noProof/>
                <w:webHidden/>
              </w:rPr>
              <w:t>10</w:t>
            </w:r>
            <w:r w:rsidR="00F5641D">
              <w:rPr>
                <w:noProof/>
                <w:webHidden/>
              </w:rPr>
              <w:fldChar w:fldCharType="end"/>
            </w:r>
          </w:hyperlink>
        </w:p>
        <w:p w:rsidR="00F5641D" w:rsidRDefault="002912A8" w14:paraId="22ED4816" w14:textId="77777777">
          <w:pPr>
            <w:pStyle w:val="TOC2"/>
            <w:tabs>
              <w:tab w:val="left" w:pos="880"/>
              <w:tab w:val="right" w:leader="dot" w:pos="8324"/>
            </w:tabs>
            <w:rPr>
              <w:rFonts w:eastAsiaTheme="minorEastAsia"/>
              <w:noProof/>
              <w:lang w:val="en-US"/>
            </w:rPr>
          </w:pPr>
          <w:hyperlink w:history="1" w:anchor="_Toc524529078">
            <w:r w:rsidRPr="00D25624" w:rsidR="00F5641D">
              <w:rPr>
                <w:rStyle w:val="Hyperlink"/>
                <w:noProof/>
              </w:rPr>
              <w:t>6.3</w:t>
            </w:r>
            <w:r w:rsidR="00F5641D">
              <w:rPr>
                <w:rFonts w:eastAsiaTheme="minorEastAsia"/>
                <w:noProof/>
                <w:lang w:val="en-US"/>
              </w:rPr>
              <w:tab/>
            </w:r>
            <w:r w:rsidRPr="00D25624" w:rsidR="00F5641D">
              <w:rPr>
                <w:rStyle w:val="Hyperlink"/>
                <w:noProof/>
              </w:rPr>
              <w:t>Projektin virallinen päättäminen</w:t>
            </w:r>
            <w:r w:rsidR="00F5641D">
              <w:rPr>
                <w:noProof/>
                <w:webHidden/>
              </w:rPr>
              <w:tab/>
            </w:r>
            <w:r w:rsidR="00F5641D">
              <w:rPr>
                <w:noProof/>
                <w:webHidden/>
              </w:rPr>
              <w:fldChar w:fldCharType="begin"/>
            </w:r>
            <w:r w:rsidR="00F5641D">
              <w:rPr>
                <w:noProof/>
                <w:webHidden/>
              </w:rPr>
              <w:instrText xml:space="preserve"> PAGEREF _Toc524529078 \h </w:instrText>
            </w:r>
            <w:r w:rsidR="00F5641D">
              <w:rPr>
                <w:noProof/>
                <w:webHidden/>
              </w:rPr>
            </w:r>
            <w:r w:rsidR="00F5641D">
              <w:rPr>
                <w:noProof/>
                <w:webHidden/>
              </w:rPr>
              <w:fldChar w:fldCharType="separate"/>
            </w:r>
            <w:r w:rsidR="00F5641D">
              <w:rPr>
                <w:noProof/>
                <w:webHidden/>
              </w:rPr>
              <w:t>11</w:t>
            </w:r>
            <w:r w:rsidR="00F5641D">
              <w:rPr>
                <w:noProof/>
                <w:webHidden/>
              </w:rPr>
              <w:fldChar w:fldCharType="end"/>
            </w:r>
          </w:hyperlink>
        </w:p>
        <w:p w:rsidR="00F5641D" w:rsidRDefault="002912A8" w14:paraId="22ED4817" w14:textId="77777777">
          <w:pPr>
            <w:pStyle w:val="TOC2"/>
            <w:tabs>
              <w:tab w:val="left" w:pos="880"/>
              <w:tab w:val="right" w:leader="dot" w:pos="8324"/>
            </w:tabs>
            <w:rPr>
              <w:rFonts w:eastAsiaTheme="minorEastAsia"/>
              <w:noProof/>
              <w:lang w:val="en-US"/>
            </w:rPr>
          </w:pPr>
          <w:hyperlink w:history="1" w:anchor="_Toc524529079">
            <w:r w:rsidRPr="00D25624" w:rsidR="00F5641D">
              <w:rPr>
                <w:rStyle w:val="Hyperlink"/>
                <w:noProof/>
              </w:rPr>
              <w:t>6.4</w:t>
            </w:r>
            <w:r w:rsidR="00F5641D">
              <w:rPr>
                <w:rFonts w:eastAsiaTheme="minorEastAsia"/>
                <w:noProof/>
                <w:lang w:val="en-US"/>
              </w:rPr>
              <w:tab/>
            </w:r>
            <w:r w:rsidRPr="00D25624" w:rsidR="00F5641D">
              <w:rPr>
                <w:rStyle w:val="Hyperlink"/>
                <w:noProof/>
              </w:rPr>
              <w:t>Lopetustilaisuus</w:t>
            </w:r>
            <w:r w:rsidR="00F5641D">
              <w:rPr>
                <w:noProof/>
                <w:webHidden/>
              </w:rPr>
              <w:tab/>
            </w:r>
            <w:r w:rsidR="00F5641D">
              <w:rPr>
                <w:noProof/>
                <w:webHidden/>
              </w:rPr>
              <w:fldChar w:fldCharType="begin"/>
            </w:r>
            <w:r w:rsidR="00F5641D">
              <w:rPr>
                <w:noProof/>
                <w:webHidden/>
              </w:rPr>
              <w:instrText xml:space="preserve"> PAGEREF _Toc524529079 \h </w:instrText>
            </w:r>
            <w:r w:rsidR="00F5641D">
              <w:rPr>
                <w:noProof/>
                <w:webHidden/>
              </w:rPr>
            </w:r>
            <w:r w:rsidR="00F5641D">
              <w:rPr>
                <w:noProof/>
                <w:webHidden/>
              </w:rPr>
              <w:fldChar w:fldCharType="separate"/>
            </w:r>
            <w:r w:rsidR="00F5641D">
              <w:rPr>
                <w:noProof/>
                <w:webHidden/>
              </w:rPr>
              <w:t>11</w:t>
            </w:r>
            <w:r w:rsidR="00F5641D">
              <w:rPr>
                <w:noProof/>
                <w:webHidden/>
              </w:rPr>
              <w:fldChar w:fldCharType="end"/>
            </w:r>
          </w:hyperlink>
        </w:p>
        <w:p w:rsidR="00F5641D" w:rsidRDefault="002912A8" w14:paraId="22ED4818" w14:textId="77777777">
          <w:pPr>
            <w:pStyle w:val="TOC2"/>
            <w:tabs>
              <w:tab w:val="left" w:pos="880"/>
              <w:tab w:val="right" w:leader="dot" w:pos="8324"/>
            </w:tabs>
            <w:rPr>
              <w:rFonts w:eastAsiaTheme="minorEastAsia"/>
              <w:noProof/>
              <w:lang w:val="en-US"/>
            </w:rPr>
          </w:pPr>
          <w:hyperlink w:history="1" w:anchor="_Toc524529080">
            <w:r w:rsidRPr="00D25624" w:rsidR="00F5641D">
              <w:rPr>
                <w:rStyle w:val="Hyperlink"/>
                <w:noProof/>
              </w:rPr>
              <w:t>6.5</w:t>
            </w:r>
            <w:r w:rsidR="00F5641D">
              <w:rPr>
                <w:rFonts w:eastAsiaTheme="minorEastAsia"/>
                <w:noProof/>
                <w:lang w:val="en-US"/>
              </w:rPr>
              <w:tab/>
            </w:r>
            <w:r w:rsidRPr="00D25624" w:rsidR="00F5641D">
              <w:rPr>
                <w:rStyle w:val="Hyperlink"/>
                <w:noProof/>
              </w:rPr>
              <w:t>Projektin loppuraportti</w:t>
            </w:r>
            <w:r w:rsidR="00F5641D">
              <w:rPr>
                <w:noProof/>
                <w:webHidden/>
              </w:rPr>
              <w:tab/>
            </w:r>
            <w:r w:rsidR="00F5641D">
              <w:rPr>
                <w:noProof/>
                <w:webHidden/>
              </w:rPr>
              <w:fldChar w:fldCharType="begin"/>
            </w:r>
            <w:r w:rsidR="00F5641D">
              <w:rPr>
                <w:noProof/>
                <w:webHidden/>
              </w:rPr>
              <w:instrText xml:space="preserve"> PAGEREF _Toc524529080 \h </w:instrText>
            </w:r>
            <w:r w:rsidR="00F5641D">
              <w:rPr>
                <w:noProof/>
                <w:webHidden/>
              </w:rPr>
            </w:r>
            <w:r w:rsidR="00F5641D">
              <w:rPr>
                <w:noProof/>
                <w:webHidden/>
              </w:rPr>
              <w:fldChar w:fldCharType="separate"/>
            </w:r>
            <w:r w:rsidR="00F5641D">
              <w:rPr>
                <w:noProof/>
                <w:webHidden/>
              </w:rPr>
              <w:t>11</w:t>
            </w:r>
            <w:r w:rsidR="00F5641D">
              <w:rPr>
                <w:noProof/>
                <w:webHidden/>
              </w:rPr>
              <w:fldChar w:fldCharType="end"/>
            </w:r>
          </w:hyperlink>
        </w:p>
        <w:p w:rsidR="00E4612F" w:rsidRDefault="00E4612F" w14:paraId="22ED4819" w14:textId="77777777">
          <w:r>
            <w:rPr>
              <w:b/>
              <w:bCs/>
              <w:noProof/>
            </w:rPr>
            <w:fldChar w:fldCharType="end"/>
          </w:r>
        </w:p>
      </w:sdtContent>
    </w:sdt>
    <w:p w:rsidR="00E4612F" w:rsidP="00CF5880" w:rsidRDefault="00E4612F" w14:paraId="22ED481A" w14:textId="77777777"/>
    <w:p w:rsidR="00E4612F" w:rsidRDefault="00E4612F" w14:paraId="22ED481B" w14:textId="77777777">
      <w:pPr>
        <w:spacing w:line="259" w:lineRule="auto"/>
      </w:pPr>
      <w:r>
        <w:br w:type="page"/>
      </w:r>
    </w:p>
    <w:p w:rsidR="00CF5880" w:rsidP="00E4612F" w:rsidRDefault="00E4612F" w14:paraId="22ED481C" w14:textId="77777777">
      <w:pPr>
        <w:pStyle w:val="Heading1"/>
        <w:numPr>
          <w:ilvl w:val="0"/>
          <w:numId w:val="0"/>
        </w:numPr>
        <w:ind w:left="432" w:hanging="432"/>
      </w:pPr>
      <w:bookmarkStart w:name="_Toc524529047" w:id="0"/>
      <w:r>
        <w:lastRenderedPageBreak/>
        <w:t>Versionhallinta</w:t>
      </w:r>
      <w:bookmarkEnd w:id="0"/>
    </w:p>
    <w:tbl>
      <w:tblPr>
        <w:tblStyle w:val="TableGrid"/>
        <w:tblW w:w="7899" w:type="dxa"/>
        <w:tblLook w:val="04A0" w:firstRow="1" w:lastRow="0" w:firstColumn="1" w:lastColumn="0" w:noHBand="0" w:noVBand="1"/>
      </w:tblPr>
      <w:tblGrid>
        <w:gridCol w:w="918"/>
        <w:gridCol w:w="1317"/>
        <w:gridCol w:w="790"/>
        <w:gridCol w:w="4874"/>
      </w:tblGrid>
      <w:tr w:rsidRPr="007746B6" w:rsidR="00E4612F" w:rsidTr="00E4612F" w14:paraId="22ED4821" w14:textId="77777777">
        <w:trPr>
          <w:trHeight w:val="373"/>
        </w:trPr>
        <w:tc>
          <w:tcPr>
            <w:tcW w:w="918" w:type="dxa"/>
          </w:tcPr>
          <w:p w:rsidRPr="007746B6" w:rsidR="00E4612F" w:rsidP="00E4612F" w:rsidRDefault="00E4612F" w14:paraId="22ED481D" w14:textId="77777777">
            <w:pPr>
              <w:rPr>
                <w:sz w:val="20"/>
                <w:szCs w:val="20"/>
              </w:rPr>
            </w:pPr>
            <w:r w:rsidRPr="1CBA6BBC">
              <w:rPr>
                <w:sz w:val="20"/>
                <w:szCs w:val="20"/>
              </w:rPr>
              <w:t>Versio</w:t>
            </w:r>
          </w:p>
        </w:tc>
        <w:tc>
          <w:tcPr>
            <w:tcW w:w="1317" w:type="dxa"/>
          </w:tcPr>
          <w:p w:rsidRPr="007746B6" w:rsidR="00E4612F" w:rsidP="00E4612F" w:rsidRDefault="00E4612F" w14:paraId="22ED481E" w14:textId="77777777">
            <w:pPr>
              <w:rPr>
                <w:sz w:val="20"/>
                <w:szCs w:val="20"/>
              </w:rPr>
            </w:pPr>
            <w:r w:rsidRPr="1CBA6BBC">
              <w:rPr>
                <w:sz w:val="20"/>
                <w:szCs w:val="20"/>
              </w:rPr>
              <w:t>Päivämäärä</w:t>
            </w:r>
          </w:p>
        </w:tc>
        <w:tc>
          <w:tcPr>
            <w:tcW w:w="790" w:type="dxa"/>
          </w:tcPr>
          <w:p w:rsidRPr="007746B6" w:rsidR="00E4612F" w:rsidP="00E4612F" w:rsidRDefault="00E4612F" w14:paraId="22ED481F" w14:textId="77777777">
            <w:pPr>
              <w:rPr>
                <w:sz w:val="20"/>
                <w:szCs w:val="20"/>
              </w:rPr>
            </w:pPr>
            <w:r w:rsidRPr="1CBA6BBC">
              <w:rPr>
                <w:sz w:val="20"/>
                <w:szCs w:val="20"/>
              </w:rPr>
              <w:t>Tekijä</w:t>
            </w:r>
          </w:p>
        </w:tc>
        <w:tc>
          <w:tcPr>
            <w:tcW w:w="4874" w:type="dxa"/>
          </w:tcPr>
          <w:p w:rsidRPr="007746B6" w:rsidR="00E4612F" w:rsidP="00E4612F" w:rsidRDefault="00E4612F" w14:paraId="22ED4820" w14:textId="77777777">
            <w:pPr>
              <w:rPr>
                <w:sz w:val="20"/>
                <w:szCs w:val="20"/>
              </w:rPr>
            </w:pPr>
            <w:r w:rsidRPr="1CBA6BBC">
              <w:rPr>
                <w:sz w:val="20"/>
                <w:szCs w:val="20"/>
              </w:rPr>
              <w:t>Kuvaus</w:t>
            </w:r>
          </w:p>
        </w:tc>
      </w:tr>
      <w:tr w:rsidRPr="007746B6" w:rsidR="00E4612F" w:rsidTr="00E4612F" w14:paraId="22ED4826" w14:textId="77777777">
        <w:trPr>
          <w:trHeight w:val="373"/>
        </w:trPr>
        <w:tc>
          <w:tcPr>
            <w:tcW w:w="918" w:type="dxa"/>
          </w:tcPr>
          <w:p w:rsidRPr="007746B6" w:rsidR="00E4612F" w:rsidP="00E4612F" w:rsidRDefault="00E4612F" w14:paraId="22ED4822" w14:textId="77777777">
            <w:pPr>
              <w:rPr>
                <w:sz w:val="20"/>
                <w:szCs w:val="20"/>
              </w:rPr>
            </w:pPr>
            <w:r w:rsidRPr="1CBA6BBC">
              <w:rPr>
                <w:sz w:val="20"/>
                <w:szCs w:val="20"/>
              </w:rPr>
              <w:t>0.1</w:t>
            </w:r>
          </w:p>
        </w:tc>
        <w:tc>
          <w:tcPr>
            <w:tcW w:w="1317" w:type="dxa"/>
          </w:tcPr>
          <w:p w:rsidRPr="007746B6" w:rsidR="00E4612F" w:rsidP="00E4612F" w:rsidRDefault="00E4612F" w14:paraId="22ED4823" w14:textId="77777777">
            <w:pPr>
              <w:rPr>
                <w:sz w:val="20"/>
                <w:szCs w:val="20"/>
              </w:rPr>
            </w:pPr>
            <w:r w:rsidRPr="1CBA6BBC">
              <w:rPr>
                <w:sz w:val="20"/>
                <w:szCs w:val="20"/>
              </w:rPr>
              <w:t>12.9.2018</w:t>
            </w:r>
          </w:p>
        </w:tc>
        <w:tc>
          <w:tcPr>
            <w:tcW w:w="790" w:type="dxa"/>
          </w:tcPr>
          <w:p w:rsidRPr="007746B6" w:rsidR="00E4612F" w:rsidP="00E4612F" w:rsidRDefault="00E4612F" w14:paraId="22ED4824" w14:textId="77777777">
            <w:pPr>
              <w:rPr>
                <w:sz w:val="20"/>
                <w:szCs w:val="20"/>
              </w:rPr>
            </w:pPr>
            <w:r w:rsidRPr="1CBA6BBC">
              <w:rPr>
                <w:sz w:val="20"/>
                <w:szCs w:val="20"/>
              </w:rPr>
              <w:t>MJ</w:t>
            </w:r>
          </w:p>
        </w:tc>
        <w:tc>
          <w:tcPr>
            <w:tcW w:w="4874" w:type="dxa"/>
          </w:tcPr>
          <w:p w:rsidRPr="007746B6" w:rsidR="00E4612F" w:rsidP="00E4612F" w:rsidRDefault="00E4612F" w14:paraId="22ED4825" w14:textId="77777777">
            <w:pPr>
              <w:ind w:right="176"/>
              <w:rPr>
                <w:sz w:val="20"/>
                <w:szCs w:val="20"/>
              </w:rPr>
            </w:pPr>
            <w:r w:rsidRPr="1CBA6BBC">
              <w:rPr>
                <w:sz w:val="20"/>
                <w:szCs w:val="20"/>
              </w:rPr>
              <w:t>Pohja</w:t>
            </w:r>
          </w:p>
        </w:tc>
      </w:tr>
      <w:tr w:rsidRPr="007746B6" w:rsidR="00E4612F" w:rsidTr="00E4612F" w14:paraId="22ED482B" w14:textId="77777777">
        <w:trPr>
          <w:trHeight w:val="373"/>
        </w:trPr>
        <w:tc>
          <w:tcPr>
            <w:tcW w:w="918" w:type="dxa"/>
          </w:tcPr>
          <w:p w:rsidRPr="007746B6" w:rsidR="00E4612F" w:rsidP="00E4612F" w:rsidRDefault="00E4612F" w14:paraId="22ED4827" w14:textId="77777777">
            <w:pPr>
              <w:rPr>
                <w:sz w:val="20"/>
                <w:szCs w:val="20"/>
              </w:rPr>
            </w:pPr>
            <w:r w:rsidRPr="1CBA6BBC">
              <w:rPr>
                <w:sz w:val="20"/>
                <w:szCs w:val="20"/>
              </w:rPr>
              <w:t>0.11</w:t>
            </w:r>
          </w:p>
        </w:tc>
        <w:tc>
          <w:tcPr>
            <w:tcW w:w="1317" w:type="dxa"/>
          </w:tcPr>
          <w:p w:rsidRPr="007746B6" w:rsidR="00E4612F" w:rsidP="00E4612F" w:rsidRDefault="00E4612F" w14:paraId="22ED4828" w14:textId="77777777">
            <w:pPr>
              <w:rPr>
                <w:sz w:val="20"/>
                <w:szCs w:val="20"/>
              </w:rPr>
            </w:pPr>
            <w:r w:rsidRPr="1CBA6BBC">
              <w:rPr>
                <w:sz w:val="20"/>
                <w:szCs w:val="20"/>
              </w:rPr>
              <w:t>12.09.2018</w:t>
            </w:r>
          </w:p>
        </w:tc>
        <w:tc>
          <w:tcPr>
            <w:tcW w:w="790" w:type="dxa"/>
          </w:tcPr>
          <w:p w:rsidRPr="007746B6" w:rsidR="00E4612F" w:rsidP="00E4612F" w:rsidRDefault="00E4612F" w14:paraId="22ED4829" w14:textId="77777777">
            <w:pPr>
              <w:rPr>
                <w:sz w:val="20"/>
                <w:szCs w:val="20"/>
              </w:rPr>
            </w:pPr>
            <w:r w:rsidRPr="1CBA6BBC">
              <w:rPr>
                <w:sz w:val="20"/>
                <w:szCs w:val="20"/>
              </w:rPr>
              <w:t>JP</w:t>
            </w:r>
          </w:p>
        </w:tc>
        <w:tc>
          <w:tcPr>
            <w:tcW w:w="4874" w:type="dxa"/>
          </w:tcPr>
          <w:p w:rsidRPr="007746B6" w:rsidR="00E4612F" w:rsidP="00E4612F" w:rsidRDefault="00E4612F" w14:paraId="22ED482A" w14:textId="77777777">
            <w:pPr>
              <w:rPr>
                <w:sz w:val="20"/>
                <w:szCs w:val="20"/>
              </w:rPr>
            </w:pPr>
            <w:r w:rsidRPr="1CBA6BBC">
              <w:rPr>
                <w:sz w:val="20"/>
                <w:szCs w:val="20"/>
              </w:rPr>
              <w:t>Värit</w:t>
            </w:r>
          </w:p>
        </w:tc>
      </w:tr>
      <w:tr w:rsidRPr="007746B6" w:rsidR="00E4612F" w:rsidTr="00E4612F" w14:paraId="22ED4830" w14:textId="77777777">
        <w:trPr>
          <w:trHeight w:val="373"/>
        </w:trPr>
        <w:tc>
          <w:tcPr>
            <w:tcW w:w="918" w:type="dxa"/>
          </w:tcPr>
          <w:p w:rsidRPr="007746B6" w:rsidR="00E4612F" w:rsidP="00E4612F" w:rsidRDefault="00E4612F" w14:paraId="22ED482C" w14:textId="77777777">
            <w:pPr>
              <w:rPr>
                <w:sz w:val="20"/>
                <w:szCs w:val="20"/>
              </w:rPr>
            </w:pPr>
            <w:r w:rsidRPr="1CBA6BBC">
              <w:rPr>
                <w:sz w:val="20"/>
                <w:szCs w:val="20"/>
              </w:rPr>
              <w:t>0.12</w:t>
            </w:r>
          </w:p>
        </w:tc>
        <w:tc>
          <w:tcPr>
            <w:tcW w:w="1317" w:type="dxa"/>
          </w:tcPr>
          <w:p w:rsidRPr="007746B6" w:rsidR="00E4612F" w:rsidP="00E4612F" w:rsidRDefault="00E4612F" w14:paraId="22ED482D" w14:textId="77777777">
            <w:pPr>
              <w:rPr>
                <w:sz w:val="20"/>
                <w:szCs w:val="20"/>
              </w:rPr>
            </w:pPr>
            <w:r w:rsidRPr="1CBA6BBC">
              <w:rPr>
                <w:sz w:val="20"/>
                <w:szCs w:val="20"/>
              </w:rPr>
              <w:t>12.09.2018</w:t>
            </w:r>
          </w:p>
        </w:tc>
        <w:tc>
          <w:tcPr>
            <w:tcW w:w="790" w:type="dxa"/>
          </w:tcPr>
          <w:p w:rsidRPr="007746B6" w:rsidR="00E4612F" w:rsidP="00E4612F" w:rsidRDefault="00E4612F" w14:paraId="22ED482E" w14:textId="77777777">
            <w:pPr>
              <w:rPr>
                <w:sz w:val="20"/>
                <w:szCs w:val="20"/>
              </w:rPr>
            </w:pPr>
            <w:r w:rsidRPr="1CBA6BBC">
              <w:rPr>
                <w:sz w:val="20"/>
                <w:szCs w:val="20"/>
              </w:rPr>
              <w:t>JP</w:t>
            </w:r>
          </w:p>
        </w:tc>
        <w:tc>
          <w:tcPr>
            <w:tcW w:w="4874" w:type="dxa"/>
          </w:tcPr>
          <w:p w:rsidRPr="007746B6" w:rsidR="00E4612F" w:rsidP="00E4612F" w:rsidRDefault="00E4612F" w14:paraId="22ED482F" w14:textId="77777777">
            <w:pPr>
              <w:rPr>
                <w:sz w:val="20"/>
                <w:szCs w:val="20"/>
              </w:rPr>
            </w:pPr>
            <w:r w:rsidRPr="1CBA6BBC">
              <w:rPr>
                <w:sz w:val="20"/>
                <w:szCs w:val="20"/>
              </w:rPr>
              <w:t>Kohta 3 valmiiksi</w:t>
            </w:r>
          </w:p>
        </w:tc>
      </w:tr>
      <w:tr w:rsidRPr="007746B6" w:rsidR="00E4612F" w:rsidTr="00E4612F" w14:paraId="22ED4835" w14:textId="77777777">
        <w:trPr>
          <w:trHeight w:val="373"/>
        </w:trPr>
        <w:tc>
          <w:tcPr>
            <w:tcW w:w="918" w:type="dxa"/>
          </w:tcPr>
          <w:p w:rsidRPr="007746B6" w:rsidR="00E4612F" w:rsidP="00E4612F" w:rsidRDefault="00E4612F" w14:paraId="22ED4831" w14:textId="77777777">
            <w:pPr>
              <w:rPr>
                <w:sz w:val="20"/>
                <w:szCs w:val="20"/>
              </w:rPr>
            </w:pPr>
            <w:r w:rsidRPr="1CBA6BBC">
              <w:rPr>
                <w:sz w:val="20"/>
                <w:szCs w:val="20"/>
              </w:rPr>
              <w:t>0.13</w:t>
            </w:r>
          </w:p>
        </w:tc>
        <w:tc>
          <w:tcPr>
            <w:tcW w:w="1317" w:type="dxa"/>
          </w:tcPr>
          <w:p w:rsidRPr="007746B6" w:rsidR="00E4612F" w:rsidP="00E4612F" w:rsidRDefault="00E4612F" w14:paraId="22ED4832" w14:textId="77777777">
            <w:pPr>
              <w:rPr>
                <w:sz w:val="20"/>
                <w:szCs w:val="20"/>
              </w:rPr>
            </w:pPr>
            <w:r w:rsidRPr="1CBA6BBC">
              <w:rPr>
                <w:sz w:val="20"/>
                <w:szCs w:val="20"/>
              </w:rPr>
              <w:t>12.09.2018</w:t>
            </w:r>
          </w:p>
        </w:tc>
        <w:tc>
          <w:tcPr>
            <w:tcW w:w="790" w:type="dxa"/>
          </w:tcPr>
          <w:p w:rsidRPr="007746B6" w:rsidR="00E4612F" w:rsidP="00E4612F" w:rsidRDefault="00E4612F" w14:paraId="22ED4833" w14:textId="77777777">
            <w:pPr>
              <w:rPr>
                <w:sz w:val="20"/>
                <w:szCs w:val="20"/>
              </w:rPr>
            </w:pPr>
            <w:r w:rsidRPr="1CBA6BBC">
              <w:rPr>
                <w:sz w:val="20"/>
                <w:szCs w:val="20"/>
              </w:rPr>
              <w:t>OS</w:t>
            </w:r>
          </w:p>
        </w:tc>
        <w:tc>
          <w:tcPr>
            <w:tcW w:w="4874" w:type="dxa"/>
          </w:tcPr>
          <w:p w:rsidRPr="007746B6" w:rsidR="00E4612F" w:rsidP="00E4612F" w:rsidRDefault="00E4612F" w14:paraId="22ED4834" w14:textId="77777777">
            <w:pPr>
              <w:rPr>
                <w:sz w:val="20"/>
                <w:szCs w:val="20"/>
              </w:rPr>
            </w:pPr>
            <w:r w:rsidRPr="1CBA6BBC">
              <w:rPr>
                <w:sz w:val="20"/>
                <w:szCs w:val="20"/>
              </w:rPr>
              <w:t>Kohta 2 valmiiksi</w:t>
            </w:r>
          </w:p>
        </w:tc>
      </w:tr>
      <w:tr w:rsidRPr="007746B6" w:rsidR="00E4612F" w:rsidTr="00E4612F" w14:paraId="22ED483A" w14:textId="77777777">
        <w:trPr>
          <w:trHeight w:val="373"/>
        </w:trPr>
        <w:tc>
          <w:tcPr>
            <w:tcW w:w="918" w:type="dxa"/>
          </w:tcPr>
          <w:p w:rsidRPr="007746B6" w:rsidR="00E4612F" w:rsidP="00E4612F" w:rsidRDefault="00E4612F" w14:paraId="22ED4836" w14:textId="77777777">
            <w:pPr>
              <w:rPr>
                <w:sz w:val="20"/>
                <w:szCs w:val="20"/>
              </w:rPr>
            </w:pPr>
            <w:r>
              <w:rPr>
                <w:sz w:val="20"/>
                <w:szCs w:val="20"/>
              </w:rPr>
              <w:t>0.14</w:t>
            </w:r>
          </w:p>
        </w:tc>
        <w:tc>
          <w:tcPr>
            <w:tcW w:w="1317" w:type="dxa"/>
          </w:tcPr>
          <w:p w:rsidRPr="007746B6" w:rsidR="00E4612F" w:rsidP="00E4612F" w:rsidRDefault="00E4612F" w14:paraId="22ED4837" w14:textId="77777777">
            <w:pPr>
              <w:rPr>
                <w:sz w:val="20"/>
                <w:szCs w:val="20"/>
              </w:rPr>
            </w:pPr>
            <w:r>
              <w:rPr>
                <w:sz w:val="20"/>
                <w:szCs w:val="20"/>
              </w:rPr>
              <w:t>12.9.2018</w:t>
            </w:r>
          </w:p>
        </w:tc>
        <w:tc>
          <w:tcPr>
            <w:tcW w:w="790" w:type="dxa"/>
          </w:tcPr>
          <w:p w:rsidRPr="007746B6" w:rsidR="00E4612F" w:rsidP="00E4612F" w:rsidRDefault="00E4612F" w14:paraId="22ED4838" w14:textId="77777777">
            <w:pPr>
              <w:rPr>
                <w:sz w:val="20"/>
                <w:szCs w:val="20"/>
              </w:rPr>
            </w:pPr>
            <w:r>
              <w:rPr>
                <w:sz w:val="20"/>
                <w:szCs w:val="20"/>
              </w:rPr>
              <w:t>Kaikki</w:t>
            </w:r>
          </w:p>
        </w:tc>
        <w:tc>
          <w:tcPr>
            <w:tcW w:w="4874" w:type="dxa"/>
          </w:tcPr>
          <w:p w:rsidRPr="007746B6" w:rsidR="00E4612F" w:rsidP="00E4612F" w:rsidRDefault="00E4612F" w14:paraId="22ED4839" w14:textId="77777777">
            <w:pPr>
              <w:rPr>
                <w:sz w:val="20"/>
                <w:szCs w:val="20"/>
              </w:rPr>
            </w:pPr>
            <w:r>
              <w:rPr>
                <w:sz w:val="20"/>
                <w:szCs w:val="20"/>
              </w:rPr>
              <w:t>Teeman päivitys</w:t>
            </w:r>
          </w:p>
        </w:tc>
      </w:tr>
      <w:tr w:rsidRPr="007746B6" w:rsidR="00E4612F" w:rsidTr="00E4612F" w14:paraId="22ED483F" w14:textId="77777777">
        <w:trPr>
          <w:trHeight w:val="388"/>
        </w:trPr>
        <w:tc>
          <w:tcPr>
            <w:tcW w:w="918" w:type="dxa"/>
          </w:tcPr>
          <w:p w:rsidRPr="007746B6" w:rsidR="00E4612F" w:rsidP="00E4612F" w:rsidRDefault="00E4612F" w14:paraId="22ED483B" w14:textId="77777777">
            <w:pPr>
              <w:rPr>
                <w:sz w:val="20"/>
                <w:szCs w:val="20"/>
              </w:rPr>
            </w:pPr>
            <w:r>
              <w:rPr>
                <w:sz w:val="20"/>
                <w:szCs w:val="20"/>
              </w:rPr>
              <w:t>0.15</w:t>
            </w:r>
          </w:p>
        </w:tc>
        <w:tc>
          <w:tcPr>
            <w:tcW w:w="1317" w:type="dxa"/>
          </w:tcPr>
          <w:p w:rsidRPr="007746B6" w:rsidR="00E4612F" w:rsidP="00E4612F" w:rsidRDefault="00E4612F" w14:paraId="22ED483C" w14:textId="77777777">
            <w:pPr>
              <w:rPr>
                <w:sz w:val="20"/>
                <w:szCs w:val="20"/>
              </w:rPr>
            </w:pPr>
            <w:r>
              <w:rPr>
                <w:sz w:val="20"/>
                <w:szCs w:val="20"/>
              </w:rPr>
              <w:t>12.9.2018</w:t>
            </w:r>
          </w:p>
        </w:tc>
        <w:tc>
          <w:tcPr>
            <w:tcW w:w="790" w:type="dxa"/>
          </w:tcPr>
          <w:p w:rsidRPr="007746B6" w:rsidR="00E4612F" w:rsidP="00E4612F" w:rsidRDefault="00E4612F" w14:paraId="22ED483D" w14:textId="77777777">
            <w:pPr>
              <w:rPr>
                <w:sz w:val="20"/>
                <w:szCs w:val="20"/>
              </w:rPr>
            </w:pPr>
            <w:r>
              <w:rPr>
                <w:sz w:val="20"/>
                <w:szCs w:val="20"/>
              </w:rPr>
              <w:t>MJ</w:t>
            </w:r>
          </w:p>
        </w:tc>
        <w:tc>
          <w:tcPr>
            <w:tcW w:w="4874" w:type="dxa"/>
          </w:tcPr>
          <w:p w:rsidRPr="007746B6" w:rsidR="00E4612F" w:rsidP="00E4612F" w:rsidRDefault="00E4612F" w14:paraId="22ED483E" w14:textId="77777777">
            <w:pPr>
              <w:rPr>
                <w:sz w:val="20"/>
                <w:szCs w:val="20"/>
              </w:rPr>
            </w:pPr>
            <w:r>
              <w:rPr>
                <w:sz w:val="20"/>
                <w:szCs w:val="20"/>
              </w:rPr>
              <w:t>Kappale 4 muokkauksia</w:t>
            </w:r>
          </w:p>
        </w:tc>
      </w:tr>
      <w:tr w:rsidRPr="007746B6" w:rsidR="00E4612F" w:rsidTr="00E4612F" w14:paraId="22ED4844" w14:textId="77777777">
        <w:trPr>
          <w:trHeight w:val="373"/>
        </w:trPr>
        <w:tc>
          <w:tcPr>
            <w:tcW w:w="918" w:type="dxa"/>
          </w:tcPr>
          <w:p w:rsidRPr="007746B6" w:rsidR="00E4612F" w:rsidP="00E4612F" w:rsidRDefault="001D774F" w14:paraId="22ED4840" w14:textId="07028A30">
            <w:pPr>
              <w:rPr>
                <w:sz w:val="20"/>
                <w:szCs w:val="20"/>
              </w:rPr>
            </w:pPr>
            <w:r>
              <w:rPr>
                <w:sz w:val="20"/>
                <w:szCs w:val="20"/>
              </w:rPr>
              <w:t>0.16</w:t>
            </w:r>
          </w:p>
        </w:tc>
        <w:tc>
          <w:tcPr>
            <w:tcW w:w="1317" w:type="dxa"/>
          </w:tcPr>
          <w:p w:rsidRPr="007746B6" w:rsidR="00E4612F" w:rsidP="00E4612F" w:rsidRDefault="001D774F" w14:paraId="22ED4841" w14:textId="4DBA8FAE">
            <w:pPr>
              <w:rPr>
                <w:sz w:val="20"/>
                <w:szCs w:val="20"/>
              </w:rPr>
            </w:pPr>
            <w:r>
              <w:rPr>
                <w:sz w:val="20"/>
                <w:szCs w:val="20"/>
              </w:rPr>
              <w:t>19.9.2018</w:t>
            </w:r>
          </w:p>
        </w:tc>
        <w:tc>
          <w:tcPr>
            <w:tcW w:w="790" w:type="dxa"/>
          </w:tcPr>
          <w:p w:rsidRPr="007746B6" w:rsidR="00E4612F" w:rsidP="00E4612F" w:rsidRDefault="001D774F" w14:paraId="22ED4842" w14:textId="6CAE8E3F">
            <w:pPr>
              <w:rPr>
                <w:sz w:val="20"/>
                <w:szCs w:val="20"/>
              </w:rPr>
            </w:pPr>
            <w:r>
              <w:rPr>
                <w:sz w:val="20"/>
                <w:szCs w:val="20"/>
              </w:rPr>
              <w:t>OS</w:t>
            </w:r>
          </w:p>
        </w:tc>
        <w:tc>
          <w:tcPr>
            <w:tcW w:w="4874" w:type="dxa"/>
          </w:tcPr>
          <w:p w:rsidRPr="007746B6" w:rsidR="00E4612F" w:rsidP="00E4612F" w:rsidRDefault="001D774F" w14:paraId="22ED4843" w14:textId="240A8CF8">
            <w:pPr>
              <w:rPr>
                <w:sz w:val="20"/>
                <w:szCs w:val="20"/>
              </w:rPr>
            </w:pPr>
            <w:r>
              <w:rPr>
                <w:sz w:val="20"/>
                <w:szCs w:val="20"/>
              </w:rPr>
              <w:t>Logo vaihdettu</w:t>
            </w:r>
          </w:p>
        </w:tc>
      </w:tr>
      <w:tr w:rsidRPr="007746B6" w:rsidR="00E4612F" w:rsidTr="00E4612F" w14:paraId="22ED4849" w14:textId="77777777">
        <w:trPr>
          <w:trHeight w:val="373"/>
        </w:trPr>
        <w:tc>
          <w:tcPr>
            <w:tcW w:w="918" w:type="dxa"/>
          </w:tcPr>
          <w:p w:rsidRPr="007746B6" w:rsidR="00E4612F" w:rsidP="00E4612F" w:rsidRDefault="00E4612F" w14:paraId="22ED4845" w14:textId="77777777">
            <w:pPr>
              <w:rPr>
                <w:sz w:val="20"/>
                <w:szCs w:val="20"/>
              </w:rPr>
            </w:pPr>
          </w:p>
        </w:tc>
        <w:tc>
          <w:tcPr>
            <w:tcW w:w="1317" w:type="dxa"/>
          </w:tcPr>
          <w:p w:rsidRPr="007746B6" w:rsidR="00E4612F" w:rsidP="00E4612F" w:rsidRDefault="00E4612F" w14:paraId="22ED4846" w14:textId="77777777">
            <w:pPr>
              <w:rPr>
                <w:sz w:val="20"/>
                <w:szCs w:val="20"/>
              </w:rPr>
            </w:pPr>
          </w:p>
        </w:tc>
        <w:tc>
          <w:tcPr>
            <w:tcW w:w="790" w:type="dxa"/>
          </w:tcPr>
          <w:p w:rsidRPr="007746B6" w:rsidR="00E4612F" w:rsidP="00E4612F" w:rsidRDefault="00E4612F" w14:paraId="22ED4847" w14:textId="77777777">
            <w:pPr>
              <w:rPr>
                <w:sz w:val="20"/>
                <w:szCs w:val="20"/>
              </w:rPr>
            </w:pPr>
          </w:p>
        </w:tc>
        <w:tc>
          <w:tcPr>
            <w:tcW w:w="4874" w:type="dxa"/>
          </w:tcPr>
          <w:p w:rsidRPr="007746B6" w:rsidR="00E4612F" w:rsidP="00E4612F" w:rsidRDefault="00E4612F" w14:paraId="22ED4848" w14:textId="77777777">
            <w:pPr>
              <w:rPr>
                <w:sz w:val="20"/>
                <w:szCs w:val="20"/>
              </w:rPr>
            </w:pPr>
          </w:p>
        </w:tc>
      </w:tr>
      <w:tr w:rsidRPr="007746B6" w:rsidR="00E4612F" w:rsidTr="00E4612F" w14:paraId="22ED484E" w14:textId="77777777">
        <w:trPr>
          <w:trHeight w:val="373"/>
        </w:trPr>
        <w:tc>
          <w:tcPr>
            <w:tcW w:w="918" w:type="dxa"/>
          </w:tcPr>
          <w:p w:rsidRPr="007746B6" w:rsidR="00E4612F" w:rsidP="00E4612F" w:rsidRDefault="00E4612F" w14:paraId="22ED484A" w14:textId="77777777">
            <w:pPr>
              <w:rPr>
                <w:sz w:val="20"/>
                <w:szCs w:val="20"/>
              </w:rPr>
            </w:pPr>
          </w:p>
        </w:tc>
        <w:tc>
          <w:tcPr>
            <w:tcW w:w="1317" w:type="dxa"/>
          </w:tcPr>
          <w:p w:rsidRPr="007746B6" w:rsidR="00E4612F" w:rsidP="00E4612F" w:rsidRDefault="00E4612F" w14:paraId="22ED484B" w14:textId="77777777">
            <w:pPr>
              <w:rPr>
                <w:sz w:val="20"/>
                <w:szCs w:val="20"/>
              </w:rPr>
            </w:pPr>
          </w:p>
        </w:tc>
        <w:tc>
          <w:tcPr>
            <w:tcW w:w="790" w:type="dxa"/>
          </w:tcPr>
          <w:p w:rsidRPr="007746B6" w:rsidR="00E4612F" w:rsidP="00E4612F" w:rsidRDefault="00E4612F" w14:paraId="22ED484C" w14:textId="77777777">
            <w:pPr>
              <w:rPr>
                <w:sz w:val="20"/>
                <w:szCs w:val="20"/>
              </w:rPr>
            </w:pPr>
          </w:p>
        </w:tc>
        <w:tc>
          <w:tcPr>
            <w:tcW w:w="4874" w:type="dxa"/>
          </w:tcPr>
          <w:p w:rsidRPr="007746B6" w:rsidR="00E4612F" w:rsidP="00E4612F" w:rsidRDefault="00E4612F" w14:paraId="22ED484D" w14:textId="77777777">
            <w:pPr>
              <w:rPr>
                <w:sz w:val="20"/>
                <w:szCs w:val="20"/>
              </w:rPr>
            </w:pPr>
          </w:p>
        </w:tc>
      </w:tr>
      <w:tr w:rsidRPr="007746B6" w:rsidR="00E4612F" w:rsidTr="00E4612F" w14:paraId="22ED4853" w14:textId="77777777">
        <w:trPr>
          <w:trHeight w:val="373"/>
        </w:trPr>
        <w:tc>
          <w:tcPr>
            <w:tcW w:w="918" w:type="dxa"/>
          </w:tcPr>
          <w:p w:rsidRPr="007746B6" w:rsidR="00E4612F" w:rsidP="00E4612F" w:rsidRDefault="00E4612F" w14:paraId="22ED484F" w14:textId="77777777">
            <w:pPr>
              <w:rPr>
                <w:sz w:val="20"/>
                <w:szCs w:val="20"/>
              </w:rPr>
            </w:pPr>
          </w:p>
        </w:tc>
        <w:tc>
          <w:tcPr>
            <w:tcW w:w="1317" w:type="dxa"/>
          </w:tcPr>
          <w:p w:rsidRPr="007746B6" w:rsidR="00E4612F" w:rsidP="00E4612F" w:rsidRDefault="00E4612F" w14:paraId="22ED4850" w14:textId="77777777">
            <w:pPr>
              <w:rPr>
                <w:sz w:val="20"/>
                <w:szCs w:val="20"/>
              </w:rPr>
            </w:pPr>
          </w:p>
        </w:tc>
        <w:tc>
          <w:tcPr>
            <w:tcW w:w="790" w:type="dxa"/>
          </w:tcPr>
          <w:p w:rsidRPr="007746B6" w:rsidR="00E4612F" w:rsidP="00E4612F" w:rsidRDefault="00E4612F" w14:paraId="22ED4851" w14:textId="77777777">
            <w:pPr>
              <w:rPr>
                <w:sz w:val="20"/>
                <w:szCs w:val="20"/>
              </w:rPr>
            </w:pPr>
          </w:p>
        </w:tc>
        <w:tc>
          <w:tcPr>
            <w:tcW w:w="4874" w:type="dxa"/>
          </w:tcPr>
          <w:p w:rsidRPr="007746B6" w:rsidR="00E4612F" w:rsidP="00E4612F" w:rsidRDefault="00E4612F" w14:paraId="22ED4852" w14:textId="77777777">
            <w:pPr>
              <w:rPr>
                <w:sz w:val="20"/>
                <w:szCs w:val="20"/>
              </w:rPr>
            </w:pPr>
          </w:p>
        </w:tc>
      </w:tr>
      <w:tr w:rsidRPr="007746B6" w:rsidR="00E4612F" w:rsidTr="00E4612F" w14:paraId="22ED4858" w14:textId="77777777">
        <w:trPr>
          <w:trHeight w:val="373"/>
        </w:trPr>
        <w:tc>
          <w:tcPr>
            <w:tcW w:w="918" w:type="dxa"/>
          </w:tcPr>
          <w:p w:rsidRPr="007746B6" w:rsidR="00E4612F" w:rsidP="00E4612F" w:rsidRDefault="00E4612F" w14:paraId="22ED4854" w14:textId="77777777">
            <w:pPr>
              <w:rPr>
                <w:sz w:val="20"/>
                <w:szCs w:val="20"/>
              </w:rPr>
            </w:pPr>
          </w:p>
        </w:tc>
        <w:tc>
          <w:tcPr>
            <w:tcW w:w="1317" w:type="dxa"/>
          </w:tcPr>
          <w:p w:rsidRPr="007746B6" w:rsidR="00E4612F" w:rsidP="00E4612F" w:rsidRDefault="00E4612F" w14:paraId="22ED4855" w14:textId="77777777">
            <w:pPr>
              <w:rPr>
                <w:sz w:val="20"/>
                <w:szCs w:val="20"/>
              </w:rPr>
            </w:pPr>
          </w:p>
        </w:tc>
        <w:tc>
          <w:tcPr>
            <w:tcW w:w="790" w:type="dxa"/>
          </w:tcPr>
          <w:p w:rsidRPr="007746B6" w:rsidR="00E4612F" w:rsidP="00E4612F" w:rsidRDefault="00E4612F" w14:paraId="22ED4856" w14:textId="77777777">
            <w:pPr>
              <w:rPr>
                <w:sz w:val="20"/>
                <w:szCs w:val="20"/>
              </w:rPr>
            </w:pPr>
          </w:p>
        </w:tc>
        <w:tc>
          <w:tcPr>
            <w:tcW w:w="4874" w:type="dxa"/>
          </w:tcPr>
          <w:p w:rsidRPr="007746B6" w:rsidR="00E4612F" w:rsidP="00E4612F" w:rsidRDefault="00E4612F" w14:paraId="22ED4857" w14:textId="77777777">
            <w:pPr>
              <w:rPr>
                <w:sz w:val="20"/>
                <w:szCs w:val="20"/>
              </w:rPr>
            </w:pPr>
          </w:p>
        </w:tc>
      </w:tr>
      <w:tr w:rsidRPr="007746B6" w:rsidR="00E4612F" w:rsidTr="00E4612F" w14:paraId="22ED485D" w14:textId="77777777">
        <w:trPr>
          <w:trHeight w:val="373"/>
        </w:trPr>
        <w:tc>
          <w:tcPr>
            <w:tcW w:w="918" w:type="dxa"/>
          </w:tcPr>
          <w:p w:rsidRPr="007746B6" w:rsidR="00E4612F" w:rsidP="00E4612F" w:rsidRDefault="00E4612F" w14:paraId="22ED4859" w14:textId="77777777">
            <w:pPr>
              <w:rPr>
                <w:sz w:val="20"/>
                <w:szCs w:val="20"/>
              </w:rPr>
            </w:pPr>
          </w:p>
        </w:tc>
        <w:tc>
          <w:tcPr>
            <w:tcW w:w="1317" w:type="dxa"/>
          </w:tcPr>
          <w:p w:rsidRPr="007746B6" w:rsidR="00E4612F" w:rsidP="00E4612F" w:rsidRDefault="00E4612F" w14:paraId="22ED485A" w14:textId="77777777">
            <w:pPr>
              <w:rPr>
                <w:sz w:val="20"/>
                <w:szCs w:val="20"/>
              </w:rPr>
            </w:pPr>
          </w:p>
        </w:tc>
        <w:tc>
          <w:tcPr>
            <w:tcW w:w="790" w:type="dxa"/>
          </w:tcPr>
          <w:p w:rsidRPr="007746B6" w:rsidR="00E4612F" w:rsidP="00E4612F" w:rsidRDefault="00E4612F" w14:paraId="22ED485B" w14:textId="77777777">
            <w:pPr>
              <w:rPr>
                <w:sz w:val="20"/>
                <w:szCs w:val="20"/>
              </w:rPr>
            </w:pPr>
          </w:p>
        </w:tc>
        <w:tc>
          <w:tcPr>
            <w:tcW w:w="4874" w:type="dxa"/>
          </w:tcPr>
          <w:p w:rsidRPr="007746B6" w:rsidR="00E4612F" w:rsidP="00E4612F" w:rsidRDefault="00E4612F" w14:paraId="22ED485C" w14:textId="77777777">
            <w:pPr>
              <w:rPr>
                <w:sz w:val="20"/>
                <w:szCs w:val="20"/>
              </w:rPr>
            </w:pPr>
          </w:p>
        </w:tc>
      </w:tr>
      <w:tr w:rsidRPr="007746B6" w:rsidR="00E4612F" w:rsidTr="00E4612F" w14:paraId="22ED4862" w14:textId="77777777">
        <w:trPr>
          <w:trHeight w:val="373"/>
        </w:trPr>
        <w:tc>
          <w:tcPr>
            <w:tcW w:w="918" w:type="dxa"/>
          </w:tcPr>
          <w:p w:rsidRPr="007746B6" w:rsidR="00E4612F" w:rsidP="00E4612F" w:rsidRDefault="00E4612F" w14:paraId="22ED485E" w14:textId="77777777">
            <w:pPr>
              <w:rPr>
                <w:sz w:val="20"/>
                <w:szCs w:val="20"/>
              </w:rPr>
            </w:pPr>
          </w:p>
        </w:tc>
        <w:tc>
          <w:tcPr>
            <w:tcW w:w="1317" w:type="dxa"/>
          </w:tcPr>
          <w:p w:rsidRPr="007746B6" w:rsidR="00E4612F" w:rsidP="00E4612F" w:rsidRDefault="00E4612F" w14:paraId="22ED485F" w14:textId="77777777">
            <w:pPr>
              <w:rPr>
                <w:sz w:val="20"/>
                <w:szCs w:val="20"/>
              </w:rPr>
            </w:pPr>
          </w:p>
        </w:tc>
        <w:tc>
          <w:tcPr>
            <w:tcW w:w="790" w:type="dxa"/>
          </w:tcPr>
          <w:p w:rsidRPr="007746B6" w:rsidR="00E4612F" w:rsidP="00E4612F" w:rsidRDefault="00E4612F" w14:paraId="22ED4860" w14:textId="77777777">
            <w:pPr>
              <w:rPr>
                <w:sz w:val="20"/>
                <w:szCs w:val="20"/>
              </w:rPr>
            </w:pPr>
          </w:p>
        </w:tc>
        <w:tc>
          <w:tcPr>
            <w:tcW w:w="4874" w:type="dxa"/>
          </w:tcPr>
          <w:p w:rsidRPr="007746B6" w:rsidR="00E4612F" w:rsidP="00E4612F" w:rsidRDefault="00E4612F" w14:paraId="22ED4861" w14:textId="77777777">
            <w:pPr>
              <w:rPr>
                <w:sz w:val="20"/>
                <w:szCs w:val="20"/>
              </w:rPr>
            </w:pPr>
          </w:p>
        </w:tc>
      </w:tr>
      <w:tr w:rsidRPr="007746B6" w:rsidR="00E4612F" w:rsidTr="00E4612F" w14:paraId="22ED4867" w14:textId="77777777">
        <w:trPr>
          <w:trHeight w:val="373"/>
        </w:trPr>
        <w:tc>
          <w:tcPr>
            <w:tcW w:w="918" w:type="dxa"/>
          </w:tcPr>
          <w:p w:rsidRPr="007746B6" w:rsidR="00E4612F" w:rsidP="00E4612F" w:rsidRDefault="00E4612F" w14:paraId="22ED4863" w14:textId="77777777">
            <w:pPr>
              <w:rPr>
                <w:sz w:val="20"/>
                <w:szCs w:val="20"/>
              </w:rPr>
            </w:pPr>
          </w:p>
        </w:tc>
        <w:tc>
          <w:tcPr>
            <w:tcW w:w="1317" w:type="dxa"/>
          </w:tcPr>
          <w:p w:rsidRPr="007746B6" w:rsidR="00E4612F" w:rsidP="00E4612F" w:rsidRDefault="00E4612F" w14:paraId="22ED4864" w14:textId="77777777">
            <w:pPr>
              <w:rPr>
                <w:sz w:val="20"/>
                <w:szCs w:val="20"/>
              </w:rPr>
            </w:pPr>
          </w:p>
        </w:tc>
        <w:tc>
          <w:tcPr>
            <w:tcW w:w="790" w:type="dxa"/>
          </w:tcPr>
          <w:p w:rsidRPr="007746B6" w:rsidR="00E4612F" w:rsidP="00E4612F" w:rsidRDefault="00E4612F" w14:paraId="22ED4865" w14:textId="77777777">
            <w:pPr>
              <w:rPr>
                <w:sz w:val="20"/>
                <w:szCs w:val="20"/>
              </w:rPr>
            </w:pPr>
          </w:p>
        </w:tc>
        <w:tc>
          <w:tcPr>
            <w:tcW w:w="4874" w:type="dxa"/>
          </w:tcPr>
          <w:p w:rsidRPr="007746B6" w:rsidR="00E4612F" w:rsidP="00E4612F" w:rsidRDefault="00E4612F" w14:paraId="22ED4866" w14:textId="77777777">
            <w:pPr>
              <w:rPr>
                <w:sz w:val="20"/>
                <w:szCs w:val="20"/>
              </w:rPr>
            </w:pPr>
          </w:p>
        </w:tc>
      </w:tr>
      <w:tr w:rsidRPr="007746B6" w:rsidR="00E4612F" w:rsidTr="00E4612F" w14:paraId="22ED486C" w14:textId="77777777">
        <w:trPr>
          <w:trHeight w:val="373"/>
        </w:trPr>
        <w:tc>
          <w:tcPr>
            <w:tcW w:w="918" w:type="dxa"/>
          </w:tcPr>
          <w:p w:rsidR="00E4612F" w:rsidP="00E4612F" w:rsidRDefault="00E4612F" w14:paraId="22ED4868" w14:textId="77777777">
            <w:pPr>
              <w:rPr>
                <w:sz w:val="20"/>
                <w:szCs w:val="20"/>
              </w:rPr>
            </w:pPr>
          </w:p>
        </w:tc>
        <w:tc>
          <w:tcPr>
            <w:tcW w:w="1317" w:type="dxa"/>
          </w:tcPr>
          <w:p w:rsidR="00E4612F" w:rsidP="00E4612F" w:rsidRDefault="00E4612F" w14:paraId="22ED4869" w14:textId="77777777">
            <w:pPr>
              <w:rPr>
                <w:sz w:val="20"/>
                <w:szCs w:val="20"/>
              </w:rPr>
            </w:pPr>
          </w:p>
        </w:tc>
        <w:tc>
          <w:tcPr>
            <w:tcW w:w="790" w:type="dxa"/>
          </w:tcPr>
          <w:p w:rsidR="00E4612F" w:rsidP="00E4612F" w:rsidRDefault="00E4612F" w14:paraId="22ED486A" w14:textId="77777777">
            <w:pPr>
              <w:rPr>
                <w:sz w:val="20"/>
                <w:szCs w:val="20"/>
              </w:rPr>
            </w:pPr>
          </w:p>
        </w:tc>
        <w:tc>
          <w:tcPr>
            <w:tcW w:w="4874" w:type="dxa"/>
          </w:tcPr>
          <w:p w:rsidR="00E4612F" w:rsidP="00E4612F" w:rsidRDefault="00E4612F" w14:paraId="22ED486B" w14:textId="77777777">
            <w:pPr>
              <w:rPr>
                <w:sz w:val="20"/>
                <w:szCs w:val="20"/>
              </w:rPr>
            </w:pPr>
          </w:p>
        </w:tc>
      </w:tr>
    </w:tbl>
    <w:p w:rsidR="00E4612F" w:rsidP="00E4612F" w:rsidRDefault="00E4612F" w14:paraId="22ED486D" w14:textId="77777777"/>
    <w:p w:rsidR="00E4612F" w:rsidRDefault="00E4612F" w14:paraId="22ED486E" w14:textId="77777777">
      <w:pPr>
        <w:spacing w:line="259" w:lineRule="auto"/>
      </w:pPr>
      <w:r>
        <w:br w:type="page"/>
      </w:r>
    </w:p>
    <w:p w:rsidRPr="009C4439" w:rsidR="00E4612F" w:rsidP="009C4439" w:rsidRDefault="00E4612F" w14:paraId="22ED486F" w14:textId="77777777">
      <w:pPr>
        <w:pStyle w:val="Heading1"/>
      </w:pPr>
      <w:bookmarkStart w:name="_Toc524529048" w:id="1"/>
      <w:r w:rsidRPr="009C4439">
        <w:lastRenderedPageBreak/>
        <w:t>Projektin ja tuloksen kuvaus</w:t>
      </w:r>
      <w:bookmarkEnd w:id="1"/>
    </w:p>
    <w:p w:rsidR="00E4612F" w:rsidP="00E4612F" w:rsidRDefault="00E4612F" w14:paraId="22ED4870" w14:textId="77777777">
      <w:r>
        <w:t>Tässä dokumentissa kuvataan Refil-projektin taustaa, tavoitteita, tehtäviä, vaihejakoa, resursseja ja organisaatiota. Vaihejaon yhteydessä on kuvattu jokainen vaihe erikseen lyhyesti.</w:t>
      </w:r>
    </w:p>
    <w:p w:rsidRPr="009C4439" w:rsidR="00E4612F" w:rsidP="009C4439" w:rsidRDefault="00E4612F" w14:paraId="22ED4871" w14:textId="77777777">
      <w:pPr>
        <w:pStyle w:val="Heading2"/>
      </w:pPr>
      <w:bookmarkStart w:name="_Toc494357480" w:id="2"/>
      <w:bookmarkStart w:name="_Toc524529049" w:id="3"/>
      <w:r w:rsidRPr="009C4439">
        <w:t>Tausta ja lähtökohdat</w:t>
      </w:r>
      <w:bookmarkEnd w:id="2"/>
      <w:bookmarkEnd w:id="3"/>
    </w:p>
    <w:p w:rsidRPr="00974F54" w:rsidR="00E4612F" w:rsidP="00E4612F" w:rsidRDefault="00E4612F" w14:paraId="22ED4872" w14:textId="77777777">
      <w:pPr>
        <w:rPr>
          <w:i/>
          <w:iCs/>
          <w:sz w:val="20"/>
          <w:szCs w:val="20"/>
        </w:rPr>
      </w:pPr>
      <w:r>
        <w:t>Projektin lähtökohtana on toimeksiantaja …:n tarve kehittää… Projekti toteutetaan Jyväskylän ammattikorkeakoulun Teknologiayksikön järjestämällä TTMS1100 Projekti-opintojaksolla, joten projektilla on myös opetukselliset tavoitteet.</w:t>
      </w:r>
    </w:p>
    <w:p w:rsidRPr="009C4439" w:rsidR="00E4612F" w:rsidP="009C4439" w:rsidRDefault="00E4612F" w14:paraId="22ED4873" w14:textId="77777777">
      <w:pPr>
        <w:pStyle w:val="Heading2"/>
      </w:pPr>
      <w:bookmarkStart w:name="_Toc494357481" w:id="4"/>
      <w:bookmarkStart w:name="_Toc524529050" w:id="5"/>
      <w:r w:rsidRPr="009C4439">
        <w:t>Tavoitteet ja tehtävät</w:t>
      </w:r>
      <w:bookmarkEnd w:id="4"/>
      <w:bookmarkEnd w:id="5"/>
    </w:p>
    <w:p w:rsidR="00E4612F" w:rsidP="00E4612F" w:rsidRDefault="00E4612F" w14:paraId="22ED4874" w14:textId="77777777">
      <w:r>
        <w:t>Projektin tavoitteena on luoda mobiilisovellus noudattaen Wapice Oy:n laatimia vaatimuksia. EcoReaction on sähköyhtiöille myytävä web-sovellus, jonka avulla yhtiön asiakkaat voivat muun muassa tarkkailla sähkönkulutustaan.</w:t>
      </w:r>
    </w:p>
    <w:p w:rsidR="00E4612F" w:rsidP="00E4612F" w:rsidRDefault="00E4612F" w14:paraId="22ED4875" w14:textId="77777777">
      <w:r>
        <w:t>Tehtävänä on tehdä asiakasystävällinen mobiilisovellus pohjautuen Wapice Oy:n EcoReaction-sovellukseen. Tärkeintä on, että käyttäjä pystyy katsomaan tietoja nopeasti ja kätevästi, ja että tiedot ovat sopivassa muodossa mobiililaitteille. Lisäksi sovelluksesta tehdään mahdollisimman modulaarinen, jotta käyttäjä tai Wapice Oy:n asiakas voi valita itselleen hyödylliset toiminnot. Sovelluksen ulkoasusta täytyy tehdä helposti muokattava eri yhtiöiden omiin teemoihin. Projektin aikana opitaan myös työskentelemään ja kommunikoimaan oikean asiakkaan kanssa.</w:t>
      </w:r>
    </w:p>
    <w:p w:rsidR="00E4612F" w:rsidP="00E4612F" w:rsidRDefault="00E4612F" w14:paraId="22ED4876" w14:textId="77777777">
      <w:r>
        <w:t>Oleellisena osana projektiryhmän tehtäviin kuuluu myös ideointi. Käyttäjäystävällisten toimintojen valitsemisen lisäksi ryhmä keksii ideoita, miten sovellusta voisi ”pelillistää” jollain tavoin.</w:t>
      </w:r>
    </w:p>
    <w:p w:rsidR="00E4612F" w:rsidP="00E4612F" w:rsidRDefault="00E4612F" w14:paraId="22ED4877" w14:textId="77777777">
      <w:r>
        <w:t>Sovelluksen teossa käytetään React Native -frameworkia. Sen avulla voi luoda JavaScriptillä modulaarisia cross-platform-sovelluksia mobiililaitteille. Teknologian valintaan päädyttiin aikaisemman kokemuksen ja frameworkin modulaarisuuden takia. Lisäksi työ sisältää paljon käyttöliittymäsuunnittelua, mikä on React Nativen vahvuus. React Nativen tukena voidaan käyttää Redux-kirjastoa, joka auttaa ylläpitämään sovelluksen logiikan erillään näyttökomponenteista ja pitämään sovellusta skaalautuvana.</w:t>
      </w:r>
    </w:p>
    <w:p w:rsidRPr="009C4439" w:rsidR="00E4612F" w:rsidP="009C4439" w:rsidRDefault="00E4612F" w14:paraId="22ED4878" w14:textId="77777777">
      <w:pPr>
        <w:pStyle w:val="Heading2"/>
      </w:pPr>
      <w:bookmarkStart w:name="_Toc494357482" w:id="6"/>
      <w:bookmarkStart w:name="_Toc524529051" w:id="7"/>
      <w:r w:rsidRPr="009C4439">
        <w:lastRenderedPageBreak/>
        <w:t>Rajaus ja liittymät</w:t>
      </w:r>
      <w:bookmarkEnd w:id="6"/>
      <w:bookmarkEnd w:id="7"/>
    </w:p>
    <w:p w:rsidR="00E4612F" w:rsidP="00E4612F" w:rsidRDefault="00E4612F" w14:paraId="22ED4879" w14:textId="77777777">
      <w:r>
        <w:t>Toimeksiantajan aihe-ehdotuksessa esittämiä lisäominaisuuksia (</w:t>
      </w:r>
      <w:r w:rsidRPr="1CBA6BBC">
        <w:rPr>
          <w:i/>
          <w:iCs/>
        </w:rPr>
        <w:t xml:space="preserve">2.2 Sopimusten ja laskujen hallinta </w:t>
      </w:r>
      <w:r>
        <w:t xml:space="preserve">ja </w:t>
      </w:r>
      <w:r w:rsidRPr="1CBA6BBC">
        <w:rPr>
          <w:i/>
          <w:iCs/>
        </w:rPr>
        <w:t>2.3 Säädatapalvelu</w:t>
      </w:r>
      <w:r>
        <w:t>) ei tulla toteuttamaan, ellei myöhemmin niin päätetä.</w:t>
      </w:r>
    </w:p>
    <w:p w:rsidRPr="00B635D3" w:rsidR="00E4612F" w:rsidP="00E4612F" w:rsidRDefault="00E4612F" w14:paraId="22ED487A" w14:textId="77777777">
      <w:r>
        <w:t>Grafiikan ja värien suunnittelu ei kuulu oleellisena osana projektiin. Palvelua myydään eri yhtiöille, jotka haluavat muokata sen omaan imagoonsa sopivaksi, joten keskitytään sen sijaan käyttäjäkokemukseen ja käyttöliittymään.</w:t>
      </w:r>
    </w:p>
    <w:p w:rsidRPr="00C50D2D" w:rsidR="00E4612F" w:rsidP="00E4612F" w:rsidRDefault="00E4612F" w14:paraId="22ED487B" w14:textId="77777777">
      <w:pPr>
        <w:rPr>
          <w:szCs w:val="24"/>
        </w:rPr>
      </w:pPr>
      <w:r>
        <w:t>Käyttöliittymän kielenä käytetään suomea.</w:t>
      </w:r>
    </w:p>
    <w:p w:rsidRPr="009C4439" w:rsidR="00E4612F" w:rsidP="009C4439" w:rsidRDefault="00E4612F" w14:paraId="22ED487C" w14:textId="77777777">
      <w:pPr>
        <w:pStyle w:val="Heading2"/>
      </w:pPr>
      <w:bookmarkStart w:name="_Toc494357483" w:id="8"/>
      <w:bookmarkStart w:name="_Toc524529052" w:id="9"/>
      <w:r w:rsidRPr="009C4439">
        <w:t>Oikeudet</w:t>
      </w:r>
      <w:bookmarkEnd w:id="8"/>
      <w:bookmarkEnd w:id="9"/>
    </w:p>
    <w:p w:rsidR="00E4612F" w:rsidP="00E4612F" w:rsidRDefault="00E4612F" w14:paraId="22ED487D" w14:textId="77777777">
      <w:r>
        <w:t>Projektin osapuolten oikeudet on määritetty projektisopimuksessa.</w:t>
      </w:r>
    </w:p>
    <w:p w:rsidR="00E4612F" w:rsidP="00E4612F" w:rsidRDefault="00E4612F" w14:paraId="22ED487E" w14:textId="77777777">
      <w:pPr>
        <w:pStyle w:val="Heading2"/>
      </w:pPr>
      <w:bookmarkStart w:name="_Toc524529053" w:id="10"/>
      <w:r w:rsidRPr="1CBA6BBC">
        <w:t>Termit ja määritelmät</w:t>
      </w:r>
      <w:bookmarkEnd w:id="10"/>
    </w:p>
    <w:p w:rsidR="00E4612F" w:rsidP="00E4612F" w:rsidRDefault="00E4612F" w14:paraId="22ED487F" w14:textId="77777777"/>
    <w:p w:rsidRPr="009C4439" w:rsidR="00E4612F" w:rsidP="009C4439" w:rsidRDefault="00E4612F" w14:paraId="22ED4880" w14:textId="77777777">
      <w:pPr>
        <w:pStyle w:val="Heading1"/>
      </w:pPr>
      <w:bookmarkStart w:name="_Toc494357484" w:id="11"/>
      <w:bookmarkStart w:name="_Toc524529054" w:id="12"/>
      <w:r w:rsidRPr="009C4439">
        <w:t>Projektiorganisaatio</w:t>
      </w:r>
      <w:bookmarkEnd w:id="11"/>
      <w:bookmarkEnd w:id="12"/>
    </w:p>
    <w:p w:rsidRPr="009C4439" w:rsidR="00E4612F" w:rsidP="009C4439" w:rsidRDefault="00E4612F" w14:paraId="22ED4881" w14:textId="77777777">
      <w:pPr>
        <w:pStyle w:val="Heading2"/>
      </w:pPr>
      <w:bookmarkStart w:name="_Toc494357485" w:id="13"/>
      <w:bookmarkStart w:name="_Toc524529055" w:id="14"/>
      <w:r w:rsidRPr="009C4439">
        <w:t>Organisaation esittely</w:t>
      </w:r>
      <w:bookmarkEnd w:id="13"/>
      <w:bookmarkEnd w:id="14"/>
    </w:p>
    <w:p w:rsidR="00E4612F" w:rsidP="00E4612F" w:rsidRDefault="00E4612F" w14:paraId="22ED4882" w14:textId="77777777">
      <w:r>
        <w:t xml:space="preserve">Projektin organisaatio koostuu viidestä Jyväskylän ammattikorkeakoulun Mediatekniikan kolmannen vuoden opiskelijoista, projektiryhmän ohjaajista sekä toimeksiantajan edustajista. </w:t>
      </w:r>
    </w:p>
    <w:p w:rsidRPr="009C4439" w:rsidR="00E4612F" w:rsidP="009C4439" w:rsidRDefault="00E4612F" w14:paraId="22ED4883" w14:textId="77777777">
      <w:pPr>
        <w:pStyle w:val="Heading3"/>
      </w:pPr>
      <w:bookmarkStart w:name="_Toc494357486" w:id="15"/>
      <w:bookmarkStart w:name="_Toc524529056" w:id="16"/>
      <w:r w:rsidRPr="009C4439">
        <w:t>Projektiryhmä</w:t>
      </w:r>
      <w:bookmarkEnd w:id="15"/>
      <w:bookmarkEnd w:id="16"/>
    </w:p>
    <w:p w:rsidR="00E4612F" w:rsidP="00E4612F" w:rsidRDefault="00E4612F" w14:paraId="22ED4884" w14:textId="77777777">
      <w:r>
        <w:t>Projektiryhmään kuuluu Noora Jokinen, Marja Jämbeck, Miika Laitila, Jere Pyhäjärvi ja Otto Savolainen. Ensimmäisenä projektipäällikkönä toimii Jere Pyhäjärvi ja sihteerinä Miika Laitinen. Projektin edetessä ryhmän päällikön ja sihteerin roolit kiertävät ryhmän sisällä siten, että jokainen ryhmän jäsen toimii kerran molemmissa rooleissa.</w:t>
      </w:r>
    </w:p>
    <w:p w:rsidR="00E4612F" w:rsidP="00E4612F" w:rsidRDefault="00E4612F" w14:paraId="22ED4885" w14:textId="77777777">
      <w:r>
        <w:t>Projektiryhmä suorittaa Ohjausryhmän projektille asettamat tehtävät käytettävissä olevien resurssien puitteissa. Resursseja on varattu 350 tuntia kullekin ryhmän jäsenelle, eli yhteensä 1750 tuntia. Tästä 70 tuntia/henkilö on varattu oppilaitoksen järjestämälle projektin ohjaukselle, eli varsinaista projektityöskentelyä on kokonaisuudessaan 1400 tuntia.</w:t>
      </w:r>
    </w:p>
    <w:p w:rsidR="00E4612F" w:rsidP="00E4612F" w:rsidRDefault="00E4612F" w14:paraId="22ED4886" w14:textId="77777777">
      <w:r>
        <w:lastRenderedPageBreak/>
        <w:t>Projektipäällikön vastuualueisiin kuuluu tehtävien jakaminen ryhmän jäsenille, projektin kokonaistilanteen seuranta ja Sprinttien tilannekatsausten laatiminen. Ryhmän sihteerin huolehtii palaverimuistioiden kirjoittamisesta. Sihteeri toimii myös ryhmän varaprojektipäällikkönä, mikäli projektipäällikkö ei pääse syystä tai toisesta paikalle. Sihteerin varamiehenä toimii seuraavana kierrossa oleva sihteeri. Kukin ryhmän jäsen vastaa tälle annetuista tehtävistä ryhmän pelisääntöjen mukaisesti.</w:t>
      </w:r>
    </w:p>
    <w:p w:rsidR="00E4612F" w:rsidP="009C4439" w:rsidRDefault="00E4612F" w14:paraId="22ED4887" w14:textId="77777777">
      <w:pPr>
        <w:pStyle w:val="Kappaleotsikko"/>
      </w:pPr>
      <w:r w:rsidRPr="1CBA6BBC">
        <w:t>Projektiryhmän kokoonpano:</w:t>
      </w:r>
    </w:p>
    <w:tbl>
      <w:tblPr>
        <w:tblStyle w:val="TableGrid"/>
        <w:tblW w:w="0" w:type="auto"/>
        <w:tblLook w:val="04A0" w:firstRow="1" w:lastRow="0" w:firstColumn="1" w:lastColumn="0" w:noHBand="0" w:noVBand="1"/>
      </w:tblPr>
      <w:tblGrid>
        <w:gridCol w:w="4162"/>
        <w:gridCol w:w="4162"/>
      </w:tblGrid>
      <w:tr w:rsidR="00E4612F" w:rsidTr="00E4612F" w14:paraId="22ED488A" w14:textId="77777777">
        <w:tc>
          <w:tcPr>
            <w:tcW w:w="4162" w:type="dxa"/>
          </w:tcPr>
          <w:p w:rsidRPr="006D02DB" w:rsidR="00E4612F" w:rsidP="00E4612F" w:rsidRDefault="00E4612F" w14:paraId="22ED4888" w14:textId="77777777">
            <w:pPr>
              <w:rPr>
                <w:b/>
                <w:bCs/>
              </w:rPr>
            </w:pPr>
            <w:r w:rsidRPr="1CBA6BBC">
              <w:rPr>
                <w:b/>
                <w:bCs/>
              </w:rPr>
              <w:t>Nimi:</w:t>
            </w:r>
          </w:p>
        </w:tc>
        <w:tc>
          <w:tcPr>
            <w:tcW w:w="4162" w:type="dxa"/>
          </w:tcPr>
          <w:p w:rsidRPr="006D02DB" w:rsidR="00E4612F" w:rsidP="00E4612F" w:rsidRDefault="00E4612F" w14:paraId="22ED4889" w14:textId="77777777">
            <w:pPr>
              <w:rPr>
                <w:b/>
                <w:bCs/>
              </w:rPr>
            </w:pPr>
            <w:r w:rsidRPr="1CBA6BBC">
              <w:rPr>
                <w:b/>
                <w:bCs/>
              </w:rPr>
              <w:t>Puhelinnumero:</w:t>
            </w:r>
          </w:p>
        </w:tc>
      </w:tr>
      <w:tr w:rsidR="00E4612F" w:rsidTr="00E4612F" w14:paraId="22ED488D" w14:textId="77777777">
        <w:tc>
          <w:tcPr>
            <w:tcW w:w="4162" w:type="dxa"/>
          </w:tcPr>
          <w:p w:rsidR="00E4612F" w:rsidP="00E4612F" w:rsidRDefault="00E4612F" w14:paraId="22ED488B" w14:textId="77777777">
            <w:r>
              <w:t>Noora Jokinen</w:t>
            </w:r>
          </w:p>
        </w:tc>
        <w:tc>
          <w:tcPr>
            <w:tcW w:w="4162" w:type="dxa"/>
          </w:tcPr>
          <w:p w:rsidR="00E4612F" w:rsidP="00E4612F" w:rsidRDefault="00E4612F" w14:paraId="22ED488C" w14:textId="77777777">
            <w:r>
              <w:t>050-5238973</w:t>
            </w:r>
          </w:p>
        </w:tc>
      </w:tr>
      <w:tr w:rsidR="00E4612F" w:rsidTr="00E4612F" w14:paraId="22ED4890" w14:textId="77777777">
        <w:tc>
          <w:tcPr>
            <w:tcW w:w="4162" w:type="dxa"/>
          </w:tcPr>
          <w:p w:rsidR="00E4612F" w:rsidP="00E4612F" w:rsidRDefault="00E4612F" w14:paraId="22ED488E" w14:textId="77777777">
            <w:r>
              <w:t>Marja Jämbeck</w:t>
            </w:r>
          </w:p>
        </w:tc>
        <w:tc>
          <w:tcPr>
            <w:tcW w:w="4162" w:type="dxa"/>
          </w:tcPr>
          <w:p w:rsidR="00E4612F" w:rsidP="00E4612F" w:rsidRDefault="00E4612F" w14:paraId="22ED488F" w14:textId="77777777">
            <w:r>
              <w:t>044-9959706</w:t>
            </w:r>
          </w:p>
        </w:tc>
      </w:tr>
      <w:tr w:rsidR="00E4612F" w:rsidTr="00E4612F" w14:paraId="22ED4893" w14:textId="77777777">
        <w:tc>
          <w:tcPr>
            <w:tcW w:w="4162" w:type="dxa"/>
          </w:tcPr>
          <w:p w:rsidR="00E4612F" w:rsidP="00E4612F" w:rsidRDefault="00E4612F" w14:paraId="22ED4891" w14:textId="77777777">
            <w:r>
              <w:t>Miika Laitila</w:t>
            </w:r>
          </w:p>
        </w:tc>
        <w:tc>
          <w:tcPr>
            <w:tcW w:w="4162" w:type="dxa"/>
          </w:tcPr>
          <w:p w:rsidR="00E4612F" w:rsidP="00E4612F" w:rsidRDefault="00E4612F" w14:paraId="22ED4892" w14:textId="77777777">
            <w:r>
              <w:t>045-1326194</w:t>
            </w:r>
          </w:p>
        </w:tc>
      </w:tr>
      <w:tr w:rsidR="00E4612F" w:rsidTr="00E4612F" w14:paraId="22ED4896" w14:textId="77777777">
        <w:tc>
          <w:tcPr>
            <w:tcW w:w="4162" w:type="dxa"/>
          </w:tcPr>
          <w:p w:rsidR="00E4612F" w:rsidP="00E4612F" w:rsidRDefault="00E4612F" w14:paraId="22ED4894" w14:textId="77777777">
            <w:r>
              <w:t>Jere Pyhäjärvi</w:t>
            </w:r>
          </w:p>
        </w:tc>
        <w:tc>
          <w:tcPr>
            <w:tcW w:w="4162" w:type="dxa"/>
          </w:tcPr>
          <w:p w:rsidR="00E4612F" w:rsidP="00E4612F" w:rsidRDefault="00E4612F" w14:paraId="22ED4895" w14:textId="77777777">
            <w:r>
              <w:t>040-0924989</w:t>
            </w:r>
          </w:p>
        </w:tc>
      </w:tr>
      <w:tr w:rsidR="00E4612F" w:rsidTr="00E4612F" w14:paraId="22ED4899" w14:textId="77777777">
        <w:tc>
          <w:tcPr>
            <w:tcW w:w="4162" w:type="dxa"/>
          </w:tcPr>
          <w:p w:rsidR="00E4612F" w:rsidP="00E4612F" w:rsidRDefault="00E4612F" w14:paraId="22ED4897" w14:textId="77777777">
            <w:r>
              <w:t>Otto Savolainen</w:t>
            </w:r>
          </w:p>
        </w:tc>
        <w:tc>
          <w:tcPr>
            <w:tcW w:w="4162" w:type="dxa"/>
          </w:tcPr>
          <w:p w:rsidR="00E4612F" w:rsidP="00E4612F" w:rsidRDefault="00E4612F" w14:paraId="22ED4898" w14:textId="77777777">
            <w:r>
              <w:t>045-3565765</w:t>
            </w:r>
          </w:p>
        </w:tc>
      </w:tr>
    </w:tbl>
    <w:p w:rsidR="00E4612F" w:rsidP="00E4612F" w:rsidRDefault="00E4612F" w14:paraId="22ED489A" w14:textId="77777777">
      <w:pPr>
        <w:rPr>
          <w:b/>
          <w:sz w:val="28"/>
          <w:szCs w:val="28"/>
        </w:rPr>
      </w:pPr>
    </w:p>
    <w:p w:rsidRPr="009C4439" w:rsidR="00E4612F" w:rsidP="009C4439" w:rsidRDefault="00E4612F" w14:paraId="22ED489B" w14:textId="77777777">
      <w:pPr>
        <w:pStyle w:val="Kappaleotsikko"/>
      </w:pPr>
      <w:r w:rsidRPr="009C4439">
        <w:t>Projektiryhmän projektipäällikkö- ja sihteerikierrokset:</w:t>
      </w:r>
    </w:p>
    <w:tbl>
      <w:tblPr>
        <w:tblStyle w:val="TableGrid"/>
        <w:tblW w:w="0" w:type="auto"/>
        <w:tblLook w:val="04A0" w:firstRow="1" w:lastRow="0" w:firstColumn="1" w:lastColumn="0" w:noHBand="0" w:noVBand="1"/>
      </w:tblPr>
      <w:tblGrid>
        <w:gridCol w:w="2774"/>
        <w:gridCol w:w="2775"/>
        <w:gridCol w:w="2775"/>
      </w:tblGrid>
      <w:tr w:rsidR="00E4612F" w:rsidTr="00E4612F" w14:paraId="22ED489F" w14:textId="77777777">
        <w:tc>
          <w:tcPr>
            <w:tcW w:w="2774" w:type="dxa"/>
          </w:tcPr>
          <w:p w:rsidR="00E4612F" w:rsidP="00E4612F" w:rsidRDefault="00E4612F" w14:paraId="22ED489C" w14:textId="77777777">
            <w:pPr>
              <w:rPr>
                <w:b/>
                <w:bCs/>
                <w:sz w:val="28"/>
                <w:szCs w:val="28"/>
              </w:rPr>
            </w:pPr>
            <w:r w:rsidRPr="1CBA6BBC">
              <w:rPr>
                <w:b/>
                <w:bCs/>
                <w:sz w:val="28"/>
                <w:szCs w:val="28"/>
              </w:rPr>
              <w:t>Ajankohta</w:t>
            </w:r>
          </w:p>
        </w:tc>
        <w:tc>
          <w:tcPr>
            <w:tcW w:w="2775" w:type="dxa"/>
          </w:tcPr>
          <w:p w:rsidR="00E4612F" w:rsidP="00E4612F" w:rsidRDefault="00E4612F" w14:paraId="22ED489D" w14:textId="77777777">
            <w:pPr>
              <w:rPr>
                <w:b/>
                <w:bCs/>
                <w:sz w:val="28"/>
                <w:szCs w:val="28"/>
              </w:rPr>
            </w:pPr>
            <w:r w:rsidRPr="1CBA6BBC">
              <w:rPr>
                <w:b/>
                <w:bCs/>
                <w:sz w:val="28"/>
                <w:szCs w:val="28"/>
              </w:rPr>
              <w:t>Projektipäällikkö</w:t>
            </w:r>
          </w:p>
        </w:tc>
        <w:tc>
          <w:tcPr>
            <w:tcW w:w="2775" w:type="dxa"/>
          </w:tcPr>
          <w:p w:rsidR="00E4612F" w:rsidP="00E4612F" w:rsidRDefault="00E4612F" w14:paraId="22ED489E" w14:textId="77777777">
            <w:pPr>
              <w:rPr>
                <w:b/>
                <w:bCs/>
                <w:sz w:val="28"/>
                <w:szCs w:val="28"/>
              </w:rPr>
            </w:pPr>
            <w:r w:rsidRPr="1CBA6BBC">
              <w:rPr>
                <w:b/>
                <w:bCs/>
                <w:sz w:val="28"/>
                <w:szCs w:val="28"/>
              </w:rPr>
              <w:t>Sihteeri</w:t>
            </w:r>
          </w:p>
        </w:tc>
      </w:tr>
      <w:tr w:rsidR="00E4612F" w:rsidTr="00E4612F" w14:paraId="22ED48A3" w14:textId="77777777">
        <w:tc>
          <w:tcPr>
            <w:tcW w:w="2774" w:type="dxa"/>
          </w:tcPr>
          <w:p w:rsidRPr="00EF35D7" w:rsidR="00E4612F" w:rsidP="00E4612F" w:rsidRDefault="00E4612F" w14:paraId="22ED48A0" w14:textId="77777777">
            <w:pPr>
              <w:rPr>
                <w:szCs w:val="24"/>
              </w:rPr>
            </w:pPr>
            <w:r>
              <w:t>Käynnistys, Sprintti I - II</w:t>
            </w:r>
          </w:p>
        </w:tc>
        <w:tc>
          <w:tcPr>
            <w:tcW w:w="2775" w:type="dxa"/>
          </w:tcPr>
          <w:p w:rsidRPr="00EF35D7" w:rsidR="00E4612F" w:rsidP="00E4612F" w:rsidRDefault="00E4612F" w14:paraId="22ED48A1" w14:textId="77777777">
            <w:pPr>
              <w:rPr>
                <w:szCs w:val="24"/>
              </w:rPr>
            </w:pPr>
            <w:r>
              <w:t>Jere Pyhäjärvi</w:t>
            </w:r>
          </w:p>
        </w:tc>
        <w:tc>
          <w:tcPr>
            <w:tcW w:w="2775" w:type="dxa"/>
          </w:tcPr>
          <w:p w:rsidRPr="00EF35D7" w:rsidR="00E4612F" w:rsidP="00E4612F" w:rsidRDefault="00E4612F" w14:paraId="22ED48A2" w14:textId="77777777">
            <w:pPr>
              <w:rPr>
                <w:szCs w:val="24"/>
              </w:rPr>
            </w:pPr>
            <w:r>
              <w:t>Miika Laitila</w:t>
            </w:r>
          </w:p>
        </w:tc>
      </w:tr>
      <w:tr w:rsidR="00E4612F" w:rsidTr="00E4612F" w14:paraId="22ED48A7" w14:textId="77777777">
        <w:tc>
          <w:tcPr>
            <w:tcW w:w="2774" w:type="dxa"/>
          </w:tcPr>
          <w:p w:rsidRPr="00EF35D7" w:rsidR="00E4612F" w:rsidP="00E4612F" w:rsidRDefault="00E4612F" w14:paraId="22ED48A4" w14:textId="77777777">
            <w:pPr>
              <w:rPr>
                <w:szCs w:val="24"/>
              </w:rPr>
            </w:pPr>
            <w:r>
              <w:t>Sprintti III - IV</w:t>
            </w:r>
          </w:p>
        </w:tc>
        <w:tc>
          <w:tcPr>
            <w:tcW w:w="2775" w:type="dxa"/>
          </w:tcPr>
          <w:p w:rsidRPr="00EF35D7" w:rsidR="00E4612F" w:rsidP="00E4612F" w:rsidRDefault="00E4612F" w14:paraId="22ED48A5" w14:textId="77777777">
            <w:pPr>
              <w:rPr>
                <w:szCs w:val="24"/>
              </w:rPr>
            </w:pPr>
            <w:r>
              <w:t>Miika Laitila</w:t>
            </w:r>
          </w:p>
        </w:tc>
        <w:tc>
          <w:tcPr>
            <w:tcW w:w="2775" w:type="dxa"/>
          </w:tcPr>
          <w:p w:rsidRPr="00EF35D7" w:rsidR="00E4612F" w:rsidP="00E4612F" w:rsidRDefault="00E4612F" w14:paraId="22ED48A6" w14:textId="77777777">
            <w:pPr>
              <w:rPr>
                <w:szCs w:val="24"/>
              </w:rPr>
            </w:pPr>
            <w:r>
              <w:t>Noora Jokinen</w:t>
            </w:r>
          </w:p>
        </w:tc>
      </w:tr>
      <w:tr w:rsidR="00E4612F" w:rsidTr="00E4612F" w14:paraId="22ED48AB" w14:textId="77777777">
        <w:tc>
          <w:tcPr>
            <w:tcW w:w="2774" w:type="dxa"/>
          </w:tcPr>
          <w:p w:rsidRPr="00EF35D7" w:rsidR="00E4612F" w:rsidP="00E4612F" w:rsidRDefault="00E4612F" w14:paraId="22ED48A8" w14:textId="77777777">
            <w:pPr>
              <w:rPr>
                <w:szCs w:val="24"/>
              </w:rPr>
            </w:pPr>
            <w:r>
              <w:t>Sprintti V - VI</w:t>
            </w:r>
          </w:p>
        </w:tc>
        <w:tc>
          <w:tcPr>
            <w:tcW w:w="2775" w:type="dxa"/>
          </w:tcPr>
          <w:p w:rsidRPr="00EF35D7" w:rsidR="00E4612F" w:rsidP="00E4612F" w:rsidRDefault="00E4612F" w14:paraId="22ED48A9" w14:textId="77777777">
            <w:pPr>
              <w:rPr>
                <w:szCs w:val="24"/>
              </w:rPr>
            </w:pPr>
            <w:r>
              <w:t>Noora Jokinen</w:t>
            </w:r>
          </w:p>
        </w:tc>
        <w:tc>
          <w:tcPr>
            <w:tcW w:w="2775" w:type="dxa"/>
          </w:tcPr>
          <w:p w:rsidRPr="00EF35D7" w:rsidR="00E4612F" w:rsidP="00E4612F" w:rsidRDefault="00E4612F" w14:paraId="22ED48AA" w14:textId="77777777">
            <w:pPr>
              <w:rPr>
                <w:szCs w:val="24"/>
              </w:rPr>
            </w:pPr>
            <w:r>
              <w:t>Otto Savolainen</w:t>
            </w:r>
          </w:p>
        </w:tc>
      </w:tr>
      <w:tr w:rsidR="00E4612F" w:rsidTr="00E4612F" w14:paraId="22ED48AF" w14:textId="77777777">
        <w:tc>
          <w:tcPr>
            <w:tcW w:w="2774" w:type="dxa"/>
          </w:tcPr>
          <w:p w:rsidR="00E4612F" w:rsidP="00E4612F" w:rsidRDefault="00E4612F" w14:paraId="22ED48AC" w14:textId="77777777">
            <w:r>
              <w:t>Sprintti VII - VIII</w:t>
            </w:r>
          </w:p>
        </w:tc>
        <w:tc>
          <w:tcPr>
            <w:tcW w:w="2775" w:type="dxa"/>
          </w:tcPr>
          <w:p w:rsidR="00E4612F" w:rsidP="00E4612F" w:rsidRDefault="00E4612F" w14:paraId="22ED48AD" w14:textId="77777777">
            <w:r>
              <w:t>Otto Savolainen</w:t>
            </w:r>
          </w:p>
        </w:tc>
        <w:tc>
          <w:tcPr>
            <w:tcW w:w="2775" w:type="dxa"/>
          </w:tcPr>
          <w:p w:rsidR="00E4612F" w:rsidP="00E4612F" w:rsidRDefault="00E4612F" w14:paraId="22ED48AE" w14:textId="77777777">
            <w:r>
              <w:t>Marja Jämbeck</w:t>
            </w:r>
          </w:p>
        </w:tc>
      </w:tr>
      <w:tr w:rsidR="00E4612F" w:rsidTr="00E4612F" w14:paraId="22ED48B3" w14:textId="77777777">
        <w:tc>
          <w:tcPr>
            <w:tcW w:w="2774" w:type="dxa"/>
          </w:tcPr>
          <w:p w:rsidRPr="00EF35D7" w:rsidR="00E4612F" w:rsidP="00E4612F" w:rsidRDefault="00E4612F" w14:paraId="22ED48B0" w14:textId="77777777">
            <w:pPr>
              <w:rPr>
                <w:szCs w:val="24"/>
              </w:rPr>
            </w:pPr>
            <w:r>
              <w:t>Sprintti IX, Lopetus</w:t>
            </w:r>
          </w:p>
        </w:tc>
        <w:tc>
          <w:tcPr>
            <w:tcW w:w="2775" w:type="dxa"/>
          </w:tcPr>
          <w:p w:rsidRPr="00EF35D7" w:rsidR="00E4612F" w:rsidP="00E4612F" w:rsidRDefault="00E4612F" w14:paraId="22ED48B1" w14:textId="77777777">
            <w:pPr>
              <w:rPr>
                <w:szCs w:val="24"/>
              </w:rPr>
            </w:pPr>
            <w:r>
              <w:t>Marja Jämbeck</w:t>
            </w:r>
          </w:p>
        </w:tc>
        <w:tc>
          <w:tcPr>
            <w:tcW w:w="2775" w:type="dxa"/>
          </w:tcPr>
          <w:p w:rsidRPr="00EF35D7" w:rsidR="00E4612F" w:rsidP="00E4612F" w:rsidRDefault="00E4612F" w14:paraId="22ED48B2" w14:textId="77777777">
            <w:pPr>
              <w:rPr>
                <w:szCs w:val="24"/>
              </w:rPr>
            </w:pPr>
            <w:r>
              <w:t>Jere Pyhäjärvi</w:t>
            </w:r>
          </w:p>
        </w:tc>
      </w:tr>
    </w:tbl>
    <w:p w:rsidRPr="009C4439" w:rsidR="00E4612F" w:rsidP="009C4439" w:rsidRDefault="00E4612F" w14:paraId="22ED48B4" w14:textId="77777777">
      <w:pPr>
        <w:pStyle w:val="Heading3"/>
      </w:pPr>
      <w:bookmarkStart w:name="_Toc494357487" w:id="17"/>
      <w:bookmarkStart w:name="_Toc524529057" w:id="18"/>
      <w:r w:rsidRPr="009C4439">
        <w:t>Ohjaajat</w:t>
      </w:r>
      <w:bookmarkEnd w:id="17"/>
      <w:bookmarkEnd w:id="18"/>
    </w:p>
    <w:p w:rsidR="00E4612F" w:rsidP="00E4612F" w:rsidRDefault="00E4612F" w14:paraId="22ED48B5" w14:textId="77777777">
      <w:r>
        <w:t>Projektiryhmän ohjaajina toimivat Kari Niemi (040-8344362) ja Paavo Nelimarkka.</w:t>
      </w:r>
    </w:p>
    <w:p w:rsidR="00E4612F" w:rsidP="009C4439" w:rsidRDefault="00E4612F" w14:paraId="22ED48B6" w14:textId="77777777">
      <w:pPr>
        <w:pStyle w:val="Heading3"/>
      </w:pPr>
      <w:bookmarkStart w:name="_Toc494357488" w:id="19"/>
      <w:bookmarkStart w:name="_Toc524529058" w:id="20"/>
      <w:r>
        <w:t>Toimeksiantajan edustajat</w:t>
      </w:r>
      <w:bookmarkEnd w:id="19"/>
      <w:bookmarkEnd w:id="20"/>
    </w:p>
    <w:p w:rsidRPr="002E4459" w:rsidR="00E4612F" w:rsidP="00E4612F" w:rsidRDefault="00E4612F" w14:paraId="22ED48B7" w14:textId="77777777">
      <w:r>
        <w:t>Yrityksen edustajat hyväksyvät Sprinttien tavoitteet ja osallistuvat Sprinttien tilannekatsauksiin.</w:t>
      </w:r>
    </w:p>
    <w:p w:rsidRPr="00F9298E" w:rsidR="00E4612F" w:rsidP="00E4612F" w:rsidRDefault="00E4612F" w14:paraId="22ED48B8" w14:textId="77777777">
      <w:r>
        <w:t>Henkilön Nimi, Joku Oy</w:t>
      </w:r>
      <w:r>
        <w:br/>
      </w:r>
      <w:r>
        <w:t>Henkilön Nimi, Joku Oy</w:t>
      </w:r>
    </w:p>
    <w:p w:rsidRPr="009C4439" w:rsidR="00E4612F" w:rsidP="009C4439" w:rsidRDefault="00E4612F" w14:paraId="22ED48B9" w14:textId="77777777">
      <w:pPr>
        <w:pStyle w:val="Heading2"/>
      </w:pPr>
      <w:bookmarkStart w:name="_Toc524529059" w:id="21"/>
      <w:r w:rsidRPr="009C4439">
        <w:lastRenderedPageBreak/>
        <w:t>Ryhmän ohjaus</w:t>
      </w:r>
      <w:bookmarkEnd w:id="21"/>
    </w:p>
    <w:p w:rsidR="00E4612F" w:rsidP="00E4612F" w:rsidRDefault="00E4612F" w14:paraId="22ED48BA" w14:textId="77777777">
      <w:r>
        <w:t>Ohjaajat Kari Niemi ja Paavo Nelimarkka sekä projektiryhmä, pitävät palaverin kerran viikossa, jossa katsotaan projektin edistymistä viikoittaisilla tilannekatsauksilla. Palaveristä kirjoitetaan muistio, joka lisätään OneDriveen. Palaverin lisäksi projektin ohjaajiin saa yhteyttä Slack-kanavan kautta, missä ryhmäläiset voivat esittää kysymyksiä ja ilmoittaa muista mahdollisista kohtaamistaan ongelmista.</w:t>
      </w:r>
    </w:p>
    <w:p w:rsidR="00E4612F" w:rsidP="00E4612F" w:rsidRDefault="00E4612F" w14:paraId="22ED48BB" w14:textId="77777777"/>
    <w:p w:rsidRPr="009C4439" w:rsidR="00E4612F" w:rsidP="009C4439" w:rsidRDefault="00E4612F" w14:paraId="22ED48BC" w14:textId="77777777">
      <w:pPr>
        <w:pStyle w:val="Heading1"/>
      </w:pPr>
      <w:bookmarkStart w:name="_Toc494357490" w:id="22"/>
      <w:bookmarkStart w:name="_Toc524529060" w:id="23"/>
      <w:r w:rsidRPr="009C4439">
        <w:t>Projektin ajalliset tavoitteet</w:t>
      </w:r>
      <w:bookmarkEnd w:id="22"/>
      <w:bookmarkEnd w:id="23"/>
    </w:p>
    <w:p w:rsidRPr="002E6F79" w:rsidR="00E4612F" w:rsidP="00E4612F" w:rsidRDefault="00E4612F" w14:paraId="22ED48BD" w14:textId="77777777">
      <w:r>
        <w:t>Projektissa käytetään Scrum-menetelmää soveltaen. Aluksi on käynnistysvaihe, jossa tehdään valmisteluja projektia varten ja luodaan projektiryhmä sekä sen imago. Sen jälkeen jatketaan 2-3 viikon pituisissa Sprint-jaksoissa, joille suunnitellaan resurssimäärä ja tavoite. Sprintin pituus voi vaihdella riippuen siitä, kuinka nopeasti tehtävät saadaan valmiiksi.</w:t>
      </w:r>
    </w:p>
    <w:p w:rsidRPr="009C4439" w:rsidR="00E4612F" w:rsidP="009C4439" w:rsidRDefault="00E4612F" w14:paraId="22ED48BE" w14:textId="77777777">
      <w:pPr>
        <w:pStyle w:val="Heading2"/>
      </w:pPr>
      <w:bookmarkStart w:name="_Toc494357491" w:id="24"/>
      <w:bookmarkStart w:name="_Toc524529061" w:id="25"/>
      <w:r w:rsidRPr="009C4439">
        <w:t>Käynnistysvaihe 5.9.2018 – 19.9.2018 (60 h)</w:t>
      </w:r>
      <w:bookmarkEnd w:id="24"/>
      <w:bookmarkEnd w:id="25"/>
    </w:p>
    <w:p w:rsidR="00E4612F" w:rsidP="00E4612F" w:rsidRDefault="00E4612F" w14:paraId="22ED48BF" w14:textId="77777777">
      <w:r>
        <w:t>Käynnistysvaiheen tuloksena on ryhmän imagon luominen. Siihen kuuluu ryhmän nimi ja logo sekä esittely ryhmän jäsenistä. Vaiheen alussa perustetaan projektin aikana käytettävät kommunikaatio-, versionhallinta- ja resurssienhallintajärjestelmät. Lisäksi ryhmä tutustuu toimeksiantoon, perehtyy kohdealueeseen ja laatii projektisuunnitelman. Käynnistysvaiheessa pidetään ensimmäinen ohjausryhmän kokous ja kaikki osapuolet allekirjoittavat projektisopimuksen.</w:t>
      </w:r>
    </w:p>
    <w:p w:rsidRPr="009C4439" w:rsidR="00E4612F" w:rsidP="009C4439" w:rsidRDefault="00E4612F" w14:paraId="22ED48C0" w14:textId="77777777">
      <w:pPr>
        <w:pStyle w:val="Heading2"/>
      </w:pPr>
      <w:bookmarkStart w:name="_Toc494357492" w:id="26"/>
      <w:bookmarkStart w:name="_Toc524529062" w:id="27"/>
      <w:r w:rsidRPr="009C4439">
        <w:t>Sprint I 26.9.2017 – 10.10.2018 (100 h)</w:t>
      </w:r>
      <w:bookmarkEnd w:id="26"/>
      <w:bookmarkEnd w:id="27"/>
    </w:p>
    <w:p w:rsidRPr="00F9298E" w:rsidR="00E4612F" w:rsidP="00E4612F" w:rsidRDefault="00E4612F" w14:paraId="22ED48C1" w14:textId="77777777">
      <w:r>
        <w:t>Ensimmäiseen Sprinttiin kuuluu sovelluksen toimintojen kartoittaminen ja teknologioihin tutustuminen. Tässä vaiheessa ryhmä hankkii valmiuksia tulevia Sprinttejä varten ja harjoittelee yhdessä toimimista.</w:t>
      </w:r>
    </w:p>
    <w:p w:rsidRPr="009C4439" w:rsidR="00E4612F" w:rsidP="009C4439" w:rsidRDefault="00E4612F" w14:paraId="22ED48C2" w14:textId="77777777">
      <w:pPr>
        <w:pStyle w:val="Heading2"/>
      </w:pPr>
      <w:bookmarkStart w:name="_Toc494357493" w:id="28"/>
      <w:bookmarkStart w:name="_Toc524529063" w:id="29"/>
      <w:r w:rsidRPr="009C4439">
        <w:t>Muut Sprintit</w:t>
      </w:r>
      <w:bookmarkEnd w:id="28"/>
      <w:bookmarkEnd w:id="29"/>
    </w:p>
    <w:p w:rsidR="00E4612F" w:rsidP="00E4612F" w:rsidRDefault="00E4612F" w14:paraId="22ED48C3" w14:textId="77777777">
      <w:r>
        <w:t>Sprinttien alku- ja loppupäivämäärät sekä työtehtävät päätetään aina ennen Sprintin alkua ja esitellään XYZ Oy:lle.</w:t>
      </w:r>
    </w:p>
    <w:p w:rsidR="00E4612F" w:rsidP="00E4612F" w:rsidRDefault="00E4612F" w14:paraId="22ED48C4" w14:textId="77777777">
      <w:r>
        <w:t>Sprinttien ajankohdat ja työtunnit arvioituna:</w:t>
      </w:r>
    </w:p>
    <w:p w:rsidRPr="006F7174" w:rsidR="00E4612F" w:rsidP="009C4439" w:rsidRDefault="00E4612F" w14:paraId="22ED48C5" w14:textId="77777777">
      <w:pPr>
        <w:pStyle w:val="Kappaleotsikko"/>
        <w:rPr>
          <w:lang w:val="sv-SE"/>
        </w:rPr>
      </w:pPr>
      <w:r w:rsidRPr="1CBA6BBC">
        <w:rPr>
          <w:lang w:val="sv-SE"/>
        </w:rPr>
        <w:lastRenderedPageBreak/>
        <w:t>Sprint II 10.1</w:t>
      </w:r>
      <w:r w:rsidR="009C4439">
        <w:rPr>
          <w:lang w:val="sv-SE"/>
        </w:rPr>
        <w:t>0.2018 – 7.11.2018 (17.10.2018 l</w:t>
      </w:r>
      <w:r w:rsidRPr="1CBA6BBC">
        <w:rPr>
          <w:lang w:val="sv-SE"/>
        </w:rPr>
        <w:t>omaa) (90 h)</w:t>
      </w:r>
    </w:p>
    <w:p w:rsidRPr="006F7174" w:rsidR="00E4612F" w:rsidP="009C4439" w:rsidRDefault="00E4612F" w14:paraId="22ED48C6" w14:textId="77777777">
      <w:pPr>
        <w:pStyle w:val="Kappaleotsikko"/>
        <w:rPr>
          <w:lang w:val="sv-SE"/>
        </w:rPr>
      </w:pPr>
      <w:r w:rsidRPr="1CBA6BBC">
        <w:rPr>
          <w:lang w:val="sv-SE"/>
        </w:rPr>
        <w:t>Sprint III 7.11.2018 – 28.11.2018 (90 h)</w:t>
      </w:r>
    </w:p>
    <w:p w:rsidRPr="006F7174" w:rsidR="00E4612F" w:rsidP="009C4439" w:rsidRDefault="00E4612F" w14:paraId="22ED48C7" w14:textId="77777777">
      <w:pPr>
        <w:pStyle w:val="Kappaleotsikko"/>
        <w:rPr>
          <w:lang w:val="sv-SE"/>
        </w:rPr>
      </w:pPr>
      <w:r w:rsidRPr="1CBA6BBC">
        <w:rPr>
          <w:lang w:val="sv-SE"/>
        </w:rPr>
        <w:t>Sprint IV 28.11.2018 – 19.12.2018 (90 h)</w:t>
      </w:r>
    </w:p>
    <w:p w:rsidR="00E4612F" w:rsidP="009C4439" w:rsidRDefault="00E4612F" w14:paraId="22ED48C8" w14:textId="77777777">
      <w:pPr>
        <w:pStyle w:val="Kappaleotsikko"/>
        <w:rPr>
          <w:lang w:val="sv-SE"/>
        </w:rPr>
      </w:pPr>
      <w:r w:rsidRPr="1CBA6BBC">
        <w:rPr>
          <w:lang w:val="sv-SE"/>
        </w:rPr>
        <w:t>Sprint IV 28.11.2018 – 19.12.2018 (90 h)</w:t>
      </w:r>
    </w:p>
    <w:p w:rsidR="00E4612F" w:rsidP="009C4439" w:rsidRDefault="00E4612F" w14:paraId="22ED48C9" w14:textId="77777777">
      <w:pPr>
        <w:pStyle w:val="Kappaleotsikko"/>
        <w:rPr>
          <w:lang w:val="sv-SE"/>
        </w:rPr>
      </w:pPr>
      <w:r w:rsidRPr="1CBA6BBC">
        <w:rPr>
          <w:lang w:val="sv-SE"/>
        </w:rPr>
        <w:t>Sprint V 7.1.2019 – 21.1.2019 (100 h)</w:t>
      </w:r>
    </w:p>
    <w:p w:rsidR="00E4612F" w:rsidP="009C4439" w:rsidRDefault="00E4612F" w14:paraId="22ED48CA" w14:textId="77777777">
      <w:pPr>
        <w:pStyle w:val="Kappaleotsikko"/>
        <w:rPr>
          <w:lang w:val="sv-SE"/>
        </w:rPr>
      </w:pPr>
      <w:r w:rsidRPr="1CBA6BBC">
        <w:rPr>
          <w:lang w:val="sv-SE"/>
        </w:rPr>
        <w:t>Sprint VI 21.1.2019 – 4.2.2019 (100 h)</w:t>
      </w:r>
    </w:p>
    <w:p w:rsidR="00E4612F" w:rsidP="009C4439" w:rsidRDefault="00E4612F" w14:paraId="22ED48CB" w14:textId="77777777">
      <w:pPr>
        <w:pStyle w:val="Kappaleotsikko"/>
        <w:rPr>
          <w:lang w:val="sv-SE"/>
        </w:rPr>
      </w:pPr>
      <w:r w:rsidRPr="1CBA6BBC">
        <w:rPr>
          <w:lang w:val="sv-SE"/>
        </w:rPr>
        <w:t>Sprint VII 4.2.2019 – 18.2.2019 (140 h)</w:t>
      </w:r>
    </w:p>
    <w:p w:rsidR="00E4612F" w:rsidP="009C4439" w:rsidRDefault="00E4612F" w14:paraId="22ED48CC" w14:textId="77777777">
      <w:pPr>
        <w:pStyle w:val="Kappaleotsikko"/>
        <w:rPr>
          <w:lang w:val="sv-SE"/>
        </w:rPr>
      </w:pPr>
      <w:r w:rsidRPr="1CBA6BBC">
        <w:rPr>
          <w:lang w:val="sv-SE"/>
        </w:rPr>
        <w:t>Sprint VII 18.2.2019 – 18.1.2019 (140 h)</w:t>
      </w:r>
    </w:p>
    <w:p w:rsidR="00E4612F" w:rsidP="009C4439" w:rsidRDefault="00E4612F" w14:paraId="22ED48CD" w14:textId="77777777">
      <w:pPr>
        <w:pStyle w:val="Kappaleotsikko"/>
        <w:rPr>
          <w:lang w:val="sv-SE"/>
        </w:rPr>
      </w:pPr>
      <w:r w:rsidRPr="1CBA6BBC">
        <w:rPr>
          <w:lang w:val="sv-SE"/>
        </w:rPr>
        <w:t>Sprint VII 4.2.2019 – 18.1.2019 (140 h)</w:t>
      </w:r>
    </w:p>
    <w:p w:rsidR="00E4612F" w:rsidP="009C4439" w:rsidRDefault="00E4612F" w14:paraId="22ED48CE" w14:textId="77777777">
      <w:pPr>
        <w:pStyle w:val="Kappaleotsikko"/>
        <w:rPr>
          <w:lang w:val="sv-SE"/>
        </w:rPr>
      </w:pPr>
      <w:r w:rsidRPr="1CBA6BBC">
        <w:rPr>
          <w:lang w:val="sv-SE"/>
        </w:rPr>
        <w:t>Sprint VII 4.2.2019 – 18.1.2019 (140 h)</w:t>
      </w:r>
    </w:p>
    <w:p w:rsidR="00E4612F" w:rsidP="009C4439" w:rsidRDefault="00E4612F" w14:paraId="22ED48CF" w14:textId="77777777">
      <w:pPr>
        <w:pStyle w:val="Kappaleotsikko"/>
        <w:rPr>
          <w:lang w:val="sv-SE"/>
        </w:rPr>
      </w:pPr>
      <w:r w:rsidRPr="1CBA6BBC">
        <w:rPr>
          <w:lang w:val="sv-SE"/>
        </w:rPr>
        <w:t>Sprint VII 4.2.2019 – 18.1.2019 (140 h)</w:t>
      </w:r>
    </w:p>
    <w:p w:rsidR="00E4612F" w:rsidP="00E4612F" w:rsidRDefault="00E4612F" w14:paraId="22ED48D0" w14:textId="77777777">
      <w:pPr>
        <w:rPr>
          <w:sz w:val="28"/>
          <w:szCs w:val="28"/>
          <w:lang w:val="sv-SE"/>
        </w:rPr>
      </w:pPr>
    </w:p>
    <w:p w:rsidR="00E4612F" w:rsidP="00E4612F" w:rsidRDefault="00E4612F" w14:paraId="22ED48D1" w14:textId="77777777">
      <w:pPr>
        <w:rPr>
          <w:sz w:val="28"/>
          <w:szCs w:val="28"/>
          <w:lang w:val="sv-SE"/>
        </w:rPr>
      </w:pPr>
    </w:p>
    <w:p w:rsidR="00E4612F" w:rsidP="00E4612F" w:rsidRDefault="00E4612F" w14:paraId="22ED48D2" w14:textId="77777777">
      <w:pPr>
        <w:rPr>
          <w:sz w:val="28"/>
          <w:szCs w:val="28"/>
          <w:lang w:val="sv-SE"/>
        </w:rPr>
      </w:pPr>
    </w:p>
    <w:p w:rsidR="00E4612F" w:rsidP="00E4612F" w:rsidRDefault="00E4612F" w14:paraId="22ED48D3" w14:textId="77777777">
      <w:pPr>
        <w:pStyle w:val="Heading2"/>
      </w:pPr>
      <w:bookmarkStart w:name="_Toc524529064" w:id="30"/>
      <w:bookmarkStart w:name="_Toc494357494" w:id="31"/>
      <w:r>
        <w:t>Lopetusvaihe 29.2.2018 –</w:t>
      </w:r>
      <w:bookmarkEnd w:id="30"/>
      <w:r>
        <w:t xml:space="preserve"> </w:t>
      </w:r>
      <w:bookmarkEnd w:id="31"/>
    </w:p>
    <w:p w:rsidR="00E4612F" w:rsidP="00E4612F" w:rsidRDefault="00E4612F" w14:paraId="22ED48D4" w14:textId="77777777">
      <w:r>
        <w:t>Lopetusvaiheen aikana tehdään projektin loppuraportti. Lopuksi pidetään viimeinen ohjausryhmän kokous, jossa projekti päätetään ja puretaan projektin organisaatio.</w:t>
      </w:r>
    </w:p>
    <w:p w:rsidR="00E4612F" w:rsidP="00E4612F" w:rsidRDefault="00E4612F" w14:paraId="22ED48D5" w14:textId="77777777">
      <w:pPr>
        <w:pStyle w:val="Heading1"/>
      </w:pPr>
      <w:bookmarkStart w:name="_Toc494357495" w:id="32"/>
      <w:bookmarkStart w:name="_Toc524529065" w:id="33"/>
      <w:r>
        <w:t>Laadunvarmistus</w:t>
      </w:r>
      <w:bookmarkEnd w:id="32"/>
      <w:bookmarkEnd w:id="33"/>
    </w:p>
    <w:p w:rsidR="00E4612F" w:rsidP="00E4612F" w:rsidRDefault="00E4612F" w14:paraId="22ED48D6" w14:textId="77777777">
      <w:r w:rsidRPr="1CBA6BBC">
        <w:t>Projektissa sovellettavat työmenetelmät, välineet, ohjeet ja standardit versionumeroineen.</w:t>
      </w:r>
    </w:p>
    <w:p w:rsidR="00E4612F" w:rsidP="00E4612F" w:rsidRDefault="00E4612F" w14:paraId="22ED48D7" w14:textId="77777777">
      <w:pPr>
        <w:pStyle w:val="Heading2"/>
      </w:pPr>
      <w:bookmarkStart w:name="_Toc494357496" w:id="34"/>
      <w:bookmarkStart w:name="_Toc524529066" w:id="35"/>
      <w:r>
        <w:t>Väli- ja lopputulosten hyväksymismenettely</w:t>
      </w:r>
      <w:bookmarkEnd w:id="34"/>
      <w:bookmarkEnd w:id="35"/>
    </w:p>
    <w:p w:rsidR="00E4612F" w:rsidP="00E4612F" w:rsidRDefault="00E4612F" w14:paraId="22ED48D8" w14:textId="77777777">
      <w:r>
        <w:t>Sprinttien välissä pidetään toimeksiantajan kanssa katselmointitilaisuus, jossa käydään läpi sprintin tulokset. Työnlaatua arvioidaan projektin aikana suullisesti katselmointitilaisuuksissa ja projektin lopuksi loppuraportissa.</w:t>
      </w:r>
    </w:p>
    <w:p w:rsidR="00E4612F" w:rsidP="00E4612F" w:rsidRDefault="00E4612F" w14:paraId="22ED48D9" w14:textId="77777777">
      <w:pPr>
        <w:pStyle w:val="Heading2"/>
      </w:pPr>
      <w:bookmarkStart w:name="_Toc494357497" w:id="36"/>
      <w:bookmarkStart w:name="_Toc524529067" w:id="37"/>
      <w:r>
        <w:lastRenderedPageBreak/>
        <w:t>Muutosten hallinta</w:t>
      </w:r>
      <w:bookmarkEnd w:id="36"/>
      <w:bookmarkEnd w:id="37"/>
    </w:p>
    <w:p w:rsidR="00E4612F" w:rsidP="00E4612F" w:rsidRDefault="00E4612F" w14:paraId="22ED48DA" w14:textId="77777777">
      <w:r>
        <w:t>Mahdollisista projektin muutoksista sovitaan yhdessä toimeksiantajan kanssa.</w:t>
      </w:r>
    </w:p>
    <w:p w:rsidR="00E4612F" w:rsidP="00E4612F" w:rsidRDefault="00E4612F" w14:paraId="22ED48DB" w14:textId="77777777">
      <w:pPr>
        <w:pStyle w:val="Heading2"/>
      </w:pPr>
      <w:bookmarkStart w:name="_Toc494357498" w:id="38"/>
      <w:bookmarkStart w:name="_Toc524529068" w:id="39"/>
      <w:r>
        <w:t>Dokumentointi</w:t>
      </w:r>
      <w:bookmarkEnd w:id="38"/>
      <w:bookmarkEnd w:id="39"/>
    </w:p>
    <w:p w:rsidR="00E4612F" w:rsidP="00E4612F" w:rsidRDefault="00E4612F" w14:paraId="22ED48DC" w14:textId="77777777">
      <w:r>
        <w:t>Dokumentit tallennetaan ryhmän yhteiseen jaettuun JAMKin OneDriveen, josta kukin voi käydä muokkaamassa tarvittavat tiedot. JAMKin Gitlab-repositoria käytetään projektinhallintaan sekä backlogiin, ja siellä säilytetään ja työstetään projektin koodia. Myös ...:n Git-repositoryä voidaan käyttää tähän tarkoitukseen.</w:t>
      </w:r>
    </w:p>
    <w:p w:rsidRPr="000D7C7D" w:rsidR="00E4612F" w:rsidP="00E4612F" w:rsidRDefault="00E4612F" w14:paraId="22ED48DD" w14:textId="07ADFF5F">
      <w:r>
        <w:t>Dokumentit nimetään seuraavalla tavalla: ”</w:t>
      </w:r>
      <w:ins w:author="Jämbeck Marja" w:date="2018-09-19T11:02:00Z" w:id="40">
        <w:r w:rsidR="45286B26">
          <w:t>VVVVKKPP_refil</w:t>
        </w:r>
      </w:ins>
      <w:del w:author="Jämbeck Marja" w:date="2018-09-19T11:02:00Z" w:id="41">
        <w:r>
          <w:delText>Refil</w:delText>
        </w:r>
      </w:del>
      <w:r>
        <w:t>_dokumentinnimi_versionro.tiedostopääte”.</w:t>
      </w:r>
    </w:p>
    <w:p w:rsidR="00E4612F" w:rsidP="00E4612F" w:rsidRDefault="00E4612F" w14:paraId="22ED48DE" w14:textId="77777777">
      <w:r>
        <w:t>Dokumenteissa käytetään tätä varten suunniteltuja tiedostopohjia ja ulkoasustandardeja. Nämä säilytetään myös ryhmän OneDrivessa kaikkien käytettävissä.</w:t>
      </w:r>
    </w:p>
    <w:p w:rsidR="00E4612F" w:rsidP="00E4612F" w:rsidRDefault="00E4612F" w14:paraId="22ED48DF" w14:textId="77777777">
      <w:pPr>
        <w:pStyle w:val="Heading2"/>
      </w:pPr>
      <w:bookmarkStart w:name="_Toc524529069" w:id="42"/>
      <w:r w:rsidRPr="1CBA6BBC">
        <w:t>Riskien hallinta</w:t>
      </w:r>
      <w:bookmarkEnd w:id="42"/>
    </w:p>
    <w:p w:rsidR="00E4612F" w:rsidP="00E4612F" w:rsidRDefault="00E4612F" w14:paraId="22ED48E0" w14:textId="77777777">
      <w:pPr>
        <w:pStyle w:val="Heading2"/>
      </w:pPr>
      <w:bookmarkStart w:name="_Toc524529070" w:id="43"/>
      <w:r w:rsidRPr="1CBA6BBC">
        <w:t>Katselmointikäytäntö</w:t>
      </w:r>
      <w:bookmarkEnd w:id="43"/>
    </w:p>
    <w:p w:rsidR="00E4612F" w:rsidP="00E4612F" w:rsidRDefault="00E4612F" w14:paraId="22ED48E1" w14:textId="77777777">
      <w:pPr>
        <w:rPr>
          <w:rFonts w:eastAsiaTheme="minorEastAsia"/>
          <w:szCs w:val="24"/>
          <w:lang w:val="fi"/>
        </w:rPr>
      </w:pPr>
      <w:r w:rsidRPr="1CBA6BBC">
        <w:rPr>
          <w:rFonts w:eastAsiaTheme="minorEastAsia"/>
          <w:sz w:val="24"/>
          <w:szCs w:val="24"/>
          <w:lang w:val="fi"/>
        </w:rPr>
        <w:t>Luetellaan ja alustavasti aikataulutetaan projektin tuloskatselmukset laaditun toteutussuunnitelman pohjalta. Esitetään luettelomaisesti, mitä katselmuksia pidetään, alustava ajankohta, käsiteltävät asiat, osallistujat sekä käytännöt katselmointimateriaalin toimittamisesta (mitä, milloin, miten).</w:t>
      </w:r>
    </w:p>
    <w:p w:rsidR="00E4612F" w:rsidP="00E4612F" w:rsidRDefault="00E4612F" w14:paraId="22ED48E2" w14:textId="77777777">
      <w:pPr>
        <w:rPr>
          <w:rFonts w:eastAsiaTheme="minorEastAsia"/>
          <w:szCs w:val="24"/>
          <w:lang w:val="fi"/>
        </w:rPr>
      </w:pPr>
    </w:p>
    <w:p w:rsidR="00E4612F" w:rsidP="00E4612F" w:rsidRDefault="00E4612F" w14:paraId="22ED48E3" w14:textId="77777777">
      <w:pPr>
        <w:pStyle w:val="Heading2"/>
      </w:pPr>
      <w:bookmarkStart w:name="_Toc524529071" w:id="44"/>
      <w:r w:rsidRPr="1CBA6BBC">
        <w:t>Projektisuunnitelmaa täydentävät suunnitelmat</w:t>
      </w:r>
      <w:bookmarkEnd w:id="44"/>
    </w:p>
    <w:p w:rsidR="00E4612F" w:rsidP="00E4612F" w:rsidRDefault="00E4612F" w14:paraId="22ED48E4" w14:textId="77777777">
      <w:pPr>
        <w:rPr>
          <w:rFonts w:eastAsiaTheme="minorEastAsia"/>
          <w:szCs w:val="24"/>
          <w:lang w:val="fi"/>
        </w:rPr>
      </w:pPr>
      <w:r w:rsidRPr="1CBA6BBC">
        <w:rPr>
          <w:rFonts w:eastAsiaTheme="minorEastAsia"/>
          <w:sz w:val="24"/>
          <w:szCs w:val="24"/>
          <w:lang w:val="fi"/>
        </w:rPr>
        <w:t>Tässä kohdassa mainitaan, mitä täydentäviä suunnitelmia on käytettävissä tai aiotaan projektin kuluessa laatia (esim. viestintä-, riskienhallinta-, testaus- ja käyttöönottosuunnitelma).</w:t>
      </w:r>
    </w:p>
    <w:p w:rsidR="00E4612F" w:rsidP="00E4612F" w:rsidRDefault="00E4612F" w14:paraId="22ED48E5" w14:textId="77777777"/>
    <w:p w:rsidR="00E4612F" w:rsidP="00E4612F" w:rsidRDefault="00E4612F" w14:paraId="22ED48E6" w14:textId="77777777">
      <w:pPr>
        <w:pStyle w:val="Heading2"/>
      </w:pPr>
      <w:bookmarkStart w:name="_Toc524529072" w:id="45"/>
      <w:r w:rsidRPr="1CBA6BBC">
        <w:lastRenderedPageBreak/>
        <w:t>Suunnitelmien tarkistus- ja päivitysajankohdat</w:t>
      </w:r>
      <w:bookmarkEnd w:id="45"/>
    </w:p>
    <w:p w:rsidR="00E4612F" w:rsidP="00E4612F" w:rsidRDefault="00E4612F" w14:paraId="22ED48E7" w14:textId="77777777">
      <w:pPr>
        <w:rPr>
          <w:rFonts w:eastAsiaTheme="minorEastAsia"/>
          <w:szCs w:val="24"/>
          <w:lang w:val="fi"/>
        </w:rPr>
      </w:pPr>
      <w:r w:rsidRPr="1CBA6BBC">
        <w:rPr>
          <w:rFonts w:eastAsiaTheme="minorEastAsia"/>
          <w:sz w:val="24"/>
          <w:szCs w:val="24"/>
          <w:lang w:val="fi"/>
        </w:rPr>
        <w:t>Projektisuunnitelman avulla reagoidaan poikkeamiin ja ympäristömuutoksiin, joten sitä päivitetään projektin aikana. Tähän kohtaan kirjataan ne ajankohdat, jolloin suunnitelman ajantasaisuus ainakin on tarkistettava.</w:t>
      </w:r>
    </w:p>
    <w:p w:rsidR="00E4612F" w:rsidP="00E4612F" w:rsidRDefault="00E4612F" w14:paraId="22ED48E8" w14:textId="77777777"/>
    <w:p w:rsidR="00E4612F" w:rsidP="00E4612F" w:rsidRDefault="00E4612F" w14:paraId="22ED48E9" w14:textId="77777777">
      <w:pPr>
        <w:pStyle w:val="Heading2"/>
      </w:pPr>
      <w:bookmarkStart w:name="_Toc524529073" w:id="46"/>
      <w:r w:rsidRPr="1CBA6BBC">
        <w:t>Projektin keskeyttämiskriteerit</w:t>
      </w:r>
      <w:bookmarkEnd w:id="46"/>
    </w:p>
    <w:p w:rsidR="00E4612F" w:rsidP="00E4612F" w:rsidRDefault="00E4612F" w14:paraId="22ED48EA" w14:textId="77777777">
      <w:pPr>
        <w:rPr>
          <w:rFonts w:eastAsiaTheme="minorEastAsia"/>
          <w:szCs w:val="24"/>
          <w:lang w:val="fi"/>
        </w:rPr>
      </w:pPr>
      <w:r w:rsidRPr="1CBA6BBC">
        <w:rPr>
          <w:rFonts w:eastAsiaTheme="minorEastAsia"/>
          <w:sz w:val="24"/>
          <w:szCs w:val="24"/>
          <w:lang w:val="fi"/>
        </w:rPr>
        <w:t>Oikeaoppiseen projektisuunnitelmaan kuuluu myös projektin keskeyttämiskriteerit. Näitä ei kuitenkaan opiskelijaprojekteissa käytetä, koska projekteissa käytetään tietty tuntimäärä tuloksen tekoon ja tulos luovutetaan sellaisena, kun se opintojakson päättyessä on. Projektiryhmä tekee kuitenkin jatkokehityssuunnitelman, josta mahdollinen uusi projekti jatkaa.</w:t>
      </w:r>
    </w:p>
    <w:p w:rsidR="00E4612F" w:rsidP="00E4612F" w:rsidRDefault="00E4612F" w14:paraId="22ED48EB" w14:textId="77777777">
      <w:pPr>
        <w:rPr>
          <w:rFonts w:eastAsiaTheme="minorEastAsia"/>
        </w:rPr>
      </w:pPr>
    </w:p>
    <w:p w:rsidR="00E4612F" w:rsidP="00E4612F" w:rsidRDefault="00E4612F" w14:paraId="22ED48EC" w14:textId="77777777">
      <w:pPr>
        <w:pStyle w:val="Heading1"/>
      </w:pPr>
      <w:bookmarkStart w:name="_Toc494357501" w:id="47"/>
      <w:bookmarkStart w:name="_Toc524529074" w:id="48"/>
      <w:r>
        <w:t>Tiedonvälitys ja projektin etenemisen seuranta</w:t>
      </w:r>
      <w:bookmarkEnd w:id="47"/>
      <w:bookmarkEnd w:id="48"/>
    </w:p>
    <w:p w:rsidR="00E4612F" w:rsidP="00E4612F" w:rsidRDefault="00E4612F" w14:paraId="22ED48ED" w14:textId="77777777">
      <w:r w:rsidRPr="1CBA6BBC">
        <w:t>Ks. viestintäsuunnitelma.</w:t>
      </w:r>
    </w:p>
    <w:p w:rsidR="00E4612F" w:rsidP="00E4612F" w:rsidRDefault="00E4612F" w14:paraId="22ED48EE" w14:textId="77777777"/>
    <w:p w:rsidR="00E4612F" w:rsidP="00E4612F" w:rsidRDefault="00E4612F" w14:paraId="22ED48EF" w14:textId="77777777">
      <w:pPr>
        <w:pStyle w:val="Heading1"/>
      </w:pPr>
      <w:bookmarkStart w:name="_Toc524529075" w:id="49"/>
      <w:r>
        <w:t>Projektin päättyminen</w:t>
      </w:r>
      <w:bookmarkEnd w:id="49"/>
    </w:p>
    <w:p w:rsidR="00E4612F" w:rsidP="00E4612F" w:rsidRDefault="00E4612F" w14:paraId="22ED48F0" w14:textId="77777777">
      <w:pPr>
        <w:pStyle w:val="Heading2"/>
      </w:pPr>
      <w:bookmarkStart w:name="_Toc494357502" w:id="50"/>
      <w:bookmarkStart w:name="_Toc524529076" w:id="51"/>
      <w:r>
        <w:t>Lopputuotteen luovutus ja käyttöönotto</w:t>
      </w:r>
      <w:bookmarkEnd w:id="50"/>
      <w:bookmarkEnd w:id="51"/>
    </w:p>
    <w:p w:rsidR="00E4612F" w:rsidP="00E4612F" w:rsidRDefault="00E4612F" w14:paraId="22ED48F1" w14:textId="77777777">
      <w:pPr>
        <w:rPr>
          <w:rFonts w:eastAsiaTheme="minorEastAsia"/>
          <w:szCs w:val="24"/>
          <w:lang w:val="fi"/>
        </w:rPr>
      </w:pPr>
      <w:r w:rsidRPr="1CBA6BBC">
        <w:rPr>
          <w:rFonts w:eastAsiaTheme="minorEastAsia"/>
          <w:sz w:val="24"/>
          <w:szCs w:val="24"/>
          <w:lang w:val="fi"/>
        </w:rPr>
        <w:t>Projektin lopputuote tulee myös dokumentoida järkevällä tasolla. Osana lopputuotetta saattaa olla asiakkaalle tarjottavaa käyttöönottokoulutusta ja mahdollisesti asennus- tai käyttöönotto­palvelua. Mikäli koulutuksen rooli projektin kannalta on huomattava (esimerkiksi ohjelmiston käyttäjät eivät ole olleet mukana projektissa ja eivät tiedä miten järjestelmä toimii) tulee projektisuunnitelmaan liittää suunnitelma asiakkaalle tarjottavasta koulutuksesta. Lisäksi jos on tarpeen, tulee projektisuunnitelmaan liittää myös asennussuunnitelma ja käyttöönottosuunnitelma.</w:t>
      </w:r>
    </w:p>
    <w:p w:rsidR="00E4612F" w:rsidP="00E4612F" w:rsidRDefault="00E4612F" w14:paraId="22ED48F2" w14:textId="77777777">
      <w:pPr>
        <w:pStyle w:val="Heading2"/>
      </w:pPr>
      <w:bookmarkStart w:name="_Toc524529077" w:id="52"/>
      <w:r>
        <w:lastRenderedPageBreak/>
        <w:t>Projektin tuottaman aineiston taltiointi, arkistointi ja säilytysaika</w:t>
      </w:r>
      <w:bookmarkEnd w:id="52"/>
    </w:p>
    <w:p w:rsidR="00E4612F" w:rsidP="00E4612F" w:rsidRDefault="00E4612F" w14:paraId="22ED48F3" w14:textId="77777777">
      <w:bookmarkStart w:name="_Toc494357503" w:id="53"/>
      <w:r>
        <w:t>Projekti ryhmä vastaa projektissa tuotettujen dokumenttien ja aineistojen taltioinnista, kunnes projekti katsotaan päättyneeksi. Projektin päättymisen jälkeen kaikki materiaali luovutetaan tilaajalle ja päätetään mitä materiaalia saa jäädä ryhmälle ja IT-instituutille.</w:t>
      </w:r>
    </w:p>
    <w:p w:rsidR="00E4612F" w:rsidP="00E4612F" w:rsidRDefault="00E4612F" w14:paraId="22ED48F4" w14:textId="77777777">
      <w:pPr>
        <w:pStyle w:val="Heading2"/>
      </w:pPr>
      <w:bookmarkStart w:name="_Toc524529078" w:id="54"/>
      <w:r>
        <w:t>Projektin virallinen päättäminen</w:t>
      </w:r>
      <w:bookmarkEnd w:id="53"/>
      <w:bookmarkEnd w:id="54"/>
    </w:p>
    <w:p w:rsidR="00E4612F" w:rsidP="00E4612F" w:rsidRDefault="00E4612F" w14:paraId="22ED48F5" w14:textId="77777777">
      <w:r>
        <w:t xml:space="preserve">Projektin päättämisestä sovitaan viimeisessä ohjausryhmän kokouksessa, mutta projekti päättyy viimeistään 27.4.2018, jolloin sopimuksessa projektille varattu aika loppuu. </w:t>
      </w:r>
    </w:p>
    <w:p w:rsidR="00E4612F" w:rsidP="00E4612F" w:rsidRDefault="00E4612F" w14:paraId="22ED48F6" w14:textId="77777777">
      <w:pPr>
        <w:pStyle w:val="Heading2"/>
      </w:pPr>
      <w:bookmarkStart w:name="_Toc494357504" w:id="55"/>
      <w:bookmarkStart w:name="_Toc524529079" w:id="56"/>
      <w:r>
        <w:t>Lopetustilaisuus</w:t>
      </w:r>
      <w:bookmarkEnd w:id="55"/>
      <w:bookmarkEnd w:id="56"/>
    </w:p>
    <w:p w:rsidR="00E4612F" w:rsidP="00E4612F" w:rsidRDefault="00E4612F" w14:paraId="22ED48F7" w14:textId="77777777">
      <w:pPr>
        <w:rPr>
          <w:rFonts w:eastAsiaTheme="minorEastAsia"/>
          <w:szCs w:val="24"/>
          <w:lang w:val="fi"/>
        </w:rPr>
      </w:pPr>
      <w:r w:rsidRPr="1CBA6BBC">
        <w:rPr>
          <w:rFonts w:eastAsiaTheme="minorEastAsia"/>
          <w:sz w:val="24"/>
          <w:szCs w:val="24"/>
          <w:lang w:val="fi"/>
        </w:rPr>
        <w:t>Yleensä projektit päätetään yhteiseen päätösseminaariin. Tähän kirjataan osallistujat ja ajankohta.</w:t>
      </w:r>
    </w:p>
    <w:p w:rsidR="00E4612F" w:rsidP="00E4612F" w:rsidRDefault="00E4612F" w14:paraId="22ED48F8" w14:textId="77777777">
      <w:pPr>
        <w:pStyle w:val="Heading2"/>
      </w:pPr>
      <w:bookmarkStart w:name="_Toc524529080" w:id="57"/>
      <w:r>
        <w:t>Projektin loppuraportti</w:t>
      </w:r>
      <w:bookmarkEnd w:id="57"/>
    </w:p>
    <w:p w:rsidRPr="00C90995" w:rsidR="00E4612F" w:rsidP="00E4612F" w:rsidRDefault="00E4612F" w14:paraId="22ED48F9" w14:textId="77777777">
      <w:r>
        <w:t>Projektin loppuraportti laaditaan viimeiseen ohjausryhmän kokoukseen mennessä.</w:t>
      </w:r>
    </w:p>
    <w:p w:rsidR="00E4612F" w:rsidP="00E4612F" w:rsidRDefault="00E4612F" w14:paraId="22ED48FA" w14:textId="77777777"/>
    <w:p w:rsidRPr="00362E5C" w:rsidR="00E4612F" w:rsidP="00E4612F" w:rsidRDefault="00E4612F" w14:paraId="22ED48FB" w14:textId="77777777"/>
    <w:p w:rsidRPr="00E4612F" w:rsidR="00E4612F" w:rsidP="00E4612F" w:rsidRDefault="00E4612F" w14:paraId="22ED48FC" w14:textId="77777777"/>
    <w:p w:rsidRPr="00E4612F" w:rsidR="00E4612F" w:rsidP="00E4612F" w:rsidRDefault="00E4612F" w14:paraId="22ED48FD" w14:textId="77777777"/>
    <w:sectPr w:rsidRPr="00E4612F" w:rsidR="00E4612F" w:rsidSect="0044274B">
      <w:headerReference w:type="default" r:id="rId14"/>
      <w:footerReference w:type="default" r:id="rId15"/>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12F" w:rsidP="00DA07AE" w:rsidRDefault="00E4612F" w14:paraId="22ED4900" w14:textId="77777777">
      <w:pPr>
        <w:spacing w:after="0" w:line="240" w:lineRule="auto"/>
      </w:pPr>
      <w:r>
        <w:separator/>
      </w:r>
    </w:p>
  </w:endnote>
  <w:endnote w:type="continuationSeparator" w:id="0">
    <w:p w:rsidR="00E4612F" w:rsidP="00DA07AE" w:rsidRDefault="00E4612F" w14:paraId="22ED4901" w14:textId="77777777">
      <w:pPr>
        <w:spacing w:after="0" w:line="240" w:lineRule="auto"/>
      </w:pPr>
      <w:r>
        <w:continuationSeparator/>
      </w:r>
    </w:p>
  </w:endnote>
  <w:endnote w:type="continuationNotice" w:id="1">
    <w:p w:rsidR="00BE4C56" w:rsidRDefault="00BE4C56" w14:paraId="3D8A4CC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2A8" w:rsidRDefault="002912A8" w14:paraId="2311A0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34EA1" w:rsidR="00E4612F" w:rsidRDefault="00E4612F" w14:paraId="22ED4903" w14:textId="77777777">
    <w:pPr>
      <w:pStyle w:val="Footer"/>
      <w:rPr>
        <w:b/>
        <w:color w:val="538135" w:themeColor="accent6" w:themeShade="BF"/>
        <w:sz w:val="36"/>
      </w:rPr>
    </w:pPr>
    <w:r w:rsidRPr="00134EA1">
      <w:rPr>
        <w:b/>
        <w:color w:val="538135" w:themeColor="accent6" w:themeShade="BF"/>
        <w:sz w:val="36"/>
      </w:rPr>
      <w:t>it-refil@jamk.fi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2A8" w:rsidRDefault="002912A8" w14:paraId="3FF17289"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F5880" w:rsidR="00E4612F" w:rsidP="003414CD" w:rsidRDefault="00E4612F" w14:paraId="22ED4905" w14:textId="61487FCD">
    <w:pPr>
      <w:pStyle w:val="Footer"/>
      <w:tabs>
        <w:tab w:val="clear" w:pos="4513"/>
        <w:tab w:val="clear" w:pos="9026"/>
        <w:tab w:val="right" w:pos="8334"/>
      </w:tabs>
      <w:rPr>
        <w:b/>
        <w:color w:val="538135" w:themeColor="accent6" w:themeShade="BF"/>
        <w:sz w:val="36"/>
      </w:rPr>
    </w:pPr>
    <w:r w:rsidRPr="00CF5880">
      <w:rPr>
        <w:b/>
        <w:color w:val="538135" w:themeColor="accent6" w:themeShade="BF"/>
        <w:sz w:val="36"/>
      </w:rPr>
      <w:t xml:space="preserve"> </w:t>
    </w:r>
    <w:r w:rsidRPr="00134EA1">
      <w:rPr>
        <w:b/>
        <w:color w:val="538135" w:themeColor="accent6" w:themeShade="BF"/>
        <w:sz w:val="36"/>
      </w:rPr>
      <w:t>it-refil@jamk.fi</w:t>
    </w:r>
    <w:r w:rsidR="003414CD">
      <w:rPr>
        <w:b/>
        <w:color w:val="538135" w:themeColor="accent6" w:themeShade="BF"/>
        <w:sz w:val="36"/>
      </w:rPr>
      <w:tab/>
    </w:r>
    <w:r w:rsidR="002912A8">
      <w:rPr>
        <w:noProof/>
        <w:lang w:eastAsia="fi-FI"/>
      </w:rPr>
      <w:drawing>
        <wp:inline distT="0" distB="0" distL="0" distR="0" wp14:anchorId="551D4E7B" wp14:editId="60589647">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bookmarkStart w:name="_GoBack" w:id="58"/>
    <w:bookmarkEnd w:id="58"/>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12F" w:rsidP="00DA07AE" w:rsidRDefault="00E4612F" w14:paraId="22ED48FE" w14:textId="77777777">
      <w:pPr>
        <w:spacing w:after="0" w:line="240" w:lineRule="auto"/>
      </w:pPr>
      <w:r>
        <w:separator/>
      </w:r>
    </w:p>
  </w:footnote>
  <w:footnote w:type="continuationSeparator" w:id="0">
    <w:p w:rsidR="00E4612F" w:rsidP="00DA07AE" w:rsidRDefault="00E4612F" w14:paraId="22ED48FF" w14:textId="77777777">
      <w:pPr>
        <w:spacing w:after="0" w:line="240" w:lineRule="auto"/>
      </w:pPr>
      <w:r>
        <w:continuationSeparator/>
      </w:r>
    </w:p>
  </w:footnote>
  <w:footnote w:type="continuationNotice" w:id="1">
    <w:p w:rsidR="00BE4C56" w:rsidRDefault="00BE4C56" w14:paraId="3010F43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2A8" w:rsidRDefault="002912A8" w14:paraId="1D946FA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24F62" w:rsidR="00E4612F" w:rsidP="00F24F62" w:rsidRDefault="002912A8" w14:paraId="22ED4902" w14:textId="0EE8DEEE">
    <w:pPr>
      <w:pStyle w:val="KansiHeader"/>
    </w:pPr>
    <w:r>
      <w:rPr>
        <w:noProof/>
        <w:lang w:eastAsia="fi-FI"/>
      </w:rPr>
      <w:drawing>
        <wp:inline distT="0" distB="0" distL="0" distR="0" wp14:anchorId="16BCFD1F" wp14:editId="6B474BA0">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sidR="00E4612F">
      <w:rPr>
        <w:noProof/>
        <w:lang w:eastAsia="fi-FI"/>
      </w:rPr>
      <mc:AlternateContent>
        <mc:Choice Requires="wps">
          <w:drawing>
            <wp:anchor distT="0" distB="0" distL="114300" distR="114300" simplePos="0" relativeHeight="251659264" behindDoc="0" locked="0" layoutInCell="1" allowOverlap="1" wp14:anchorId="22ED4907" wp14:editId="401E5A17">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50A867">
            <v:rect id="Rectangle 2"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38135 [2409]" stroked="f" strokeweight="1pt" w14:anchorId="734CB7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2A8" w:rsidRDefault="002912A8" w14:paraId="407C29E0"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96698"/>
      <w:docPartObj>
        <w:docPartGallery w:val="Page Numbers (Top of Page)"/>
        <w:docPartUnique/>
      </w:docPartObj>
    </w:sdtPr>
    <w:sdtEndPr>
      <w:rPr>
        <w:noProof/>
        <w:color w:val="538135" w:themeColor="accent6" w:themeShade="BF"/>
        <w:sz w:val="36"/>
      </w:rPr>
    </w:sdtEndPr>
    <w:sdtContent>
      <w:p w:rsidRPr="00CF5880" w:rsidR="00E4612F" w:rsidP="001C51A7" w:rsidRDefault="00E4612F" w14:paraId="22ED4904" w14:textId="2729DE23">
        <w:pPr>
          <w:pStyle w:val="Header"/>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2912A8">
          <w:rPr>
            <w:noProof/>
            <w:color w:val="538135" w:themeColor="accent6" w:themeShade="BF"/>
            <w:sz w:val="36"/>
          </w:rPr>
          <w:t>1</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D46E3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01C552F"/>
    <w:multiLevelType w:val="hybridMultilevel"/>
    <w:tmpl w:val="5EEA96C2"/>
    <w:lvl w:ilvl="0" w:tplc="2990E16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409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F"/>
    <w:rsid w:val="00134EA1"/>
    <w:rsid w:val="001C51A7"/>
    <w:rsid w:val="001D774F"/>
    <w:rsid w:val="002718FF"/>
    <w:rsid w:val="002912A8"/>
    <w:rsid w:val="003414CD"/>
    <w:rsid w:val="0044274B"/>
    <w:rsid w:val="004A5B04"/>
    <w:rsid w:val="005031E6"/>
    <w:rsid w:val="0054265B"/>
    <w:rsid w:val="007A392E"/>
    <w:rsid w:val="008416C3"/>
    <w:rsid w:val="00974D44"/>
    <w:rsid w:val="009C4439"/>
    <w:rsid w:val="00BE4C56"/>
    <w:rsid w:val="00CC0C8B"/>
    <w:rsid w:val="00CE33B1"/>
    <w:rsid w:val="00CF5880"/>
    <w:rsid w:val="00DA07AE"/>
    <w:rsid w:val="00DD6DDA"/>
    <w:rsid w:val="00E4612F"/>
    <w:rsid w:val="00F24F62"/>
    <w:rsid w:val="00F46ACC"/>
    <w:rsid w:val="00F5641D"/>
    <w:rsid w:val="45286B26"/>
    <w:rsid w:val="4E8DA2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2ED47DE"/>
  <w15:chartTrackingRefBased/>
  <w15:docId w15:val="{5F12E46B-C35A-4261-B89D-3975F7EFE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392E"/>
    <w:pPr>
      <w:spacing w:line="360" w:lineRule="auto"/>
    </w:pPr>
  </w:style>
  <w:style w:type="paragraph" w:styleId="Heading1">
    <w:name w:val="heading 1"/>
    <w:basedOn w:val="Normal"/>
    <w:next w:val="Normal"/>
    <w:link w:val="Heading1Char"/>
    <w:uiPriority w:val="9"/>
    <w:qFormat/>
    <w:rsid w:val="00CF5880"/>
    <w:pPr>
      <w:keepNext/>
      <w:keepLines/>
      <w:numPr>
        <w:numId w:val="1"/>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Heading2">
    <w:name w:val="heading 2"/>
    <w:basedOn w:val="Normal"/>
    <w:next w:val="Normal"/>
    <w:link w:val="Heading2Char"/>
    <w:uiPriority w:val="9"/>
    <w:unhideWhenUsed/>
    <w:qFormat/>
    <w:rsid w:val="00CF5880"/>
    <w:pPr>
      <w:keepNext/>
      <w:keepLines/>
      <w:numPr>
        <w:ilvl w:val="1"/>
        <w:numId w:val="1"/>
      </w:numPr>
      <w:spacing w:before="400" w:after="0"/>
      <w:outlineLvl w:val="1"/>
    </w:pPr>
    <w:rPr>
      <w:rFonts w:asciiTheme="majorHAnsi" w:hAnsiTheme="majorHAnsi" w:eastAsiaTheme="majorEastAsia" w:cstheme="majorBidi"/>
      <w:color w:val="A8D08D" w:themeColor="accent6" w:themeTint="99"/>
      <w:sz w:val="32"/>
      <w:szCs w:val="26"/>
    </w:rPr>
  </w:style>
  <w:style w:type="paragraph" w:styleId="Heading3">
    <w:name w:val="heading 3"/>
    <w:basedOn w:val="Normal"/>
    <w:next w:val="Normal"/>
    <w:link w:val="Heading3Char"/>
    <w:uiPriority w:val="9"/>
    <w:unhideWhenUsed/>
    <w:qFormat/>
    <w:rsid w:val="00CF5880"/>
    <w:pPr>
      <w:keepNext/>
      <w:keepLines/>
      <w:numPr>
        <w:ilvl w:val="2"/>
        <w:numId w:val="1"/>
      </w:numPr>
      <w:spacing w:before="400" w:after="0"/>
      <w:outlineLvl w:val="2"/>
    </w:pPr>
    <w:rPr>
      <w:rFonts w:asciiTheme="majorHAnsi" w:hAnsiTheme="majorHAnsi" w:eastAsiaTheme="majorEastAsia" w:cstheme="majorBidi"/>
      <w:color w:val="A8D08D" w:themeColor="accent6" w:themeTint="99"/>
      <w:sz w:val="28"/>
      <w:szCs w:val="24"/>
    </w:rPr>
  </w:style>
  <w:style w:type="paragraph" w:styleId="Heading4">
    <w:name w:val="heading 4"/>
    <w:basedOn w:val="Normal"/>
    <w:next w:val="Normal"/>
    <w:link w:val="Heading4Char"/>
    <w:uiPriority w:val="9"/>
    <w:semiHidden/>
    <w:unhideWhenUsed/>
    <w:qFormat/>
    <w:rsid w:val="00CE33B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3B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3B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E33B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E33B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3B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880"/>
    <w:rPr>
      <w:rFonts w:asciiTheme="majorHAnsi" w:hAnsiTheme="majorHAnsi" w:eastAsiaTheme="majorEastAsia" w:cstheme="majorBidi"/>
      <w:b/>
      <w:color w:val="A8D08D" w:themeColor="accent6" w:themeTint="99"/>
      <w:sz w:val="36"/>
      <w:szCs w:val="32"/>
    </w:rPr>
  </w:style>
  <w:style w:type="character" w:styleId="Heading2Char" w:customStyle="1">
    <w:name w:val="Heading 2 Char"/>
    <w:basedOn w:val="DefaultParagraphFont"/>
    <w:link w:val="Heading2"/>
    <w:uiPriority w:val="9"/>
    <w:rsid w:val="00CF5880"/>
    <w:rPr>
      <w:rFonts w:asciiTheme="majorHAnsi" w:hAnsiTheme="majorHAnsi" w:eastAsiaTheme="majorEastAsia" w:cstheme="majorBidi"/>
      <w:color w:val="A8D08D" w:themeColor="accent6" w:themeTint="99"/>
      <w:sz w:val="32"/>
      <w:szCs w:val="26"/>
    </w:rPr>
  </w:style>
  <w:style w:type="character" w:styleId="Heading3Char" w:customStyle="1">
    <w:name w:val="Heading 3 Char"/>
    <w:basedOn w:val="DefaultParagraphFont"/>
    <w:link w:val="Heading3"/>
    <w:uiPriority w:val="9"/>
    <w:rsid w:val="00CF5880"/>
    <w:rPr>
      <w:rFonts w:asciiTheme="majorHAnsi" w:hAnsiTheme="majorHAnsi" w:eastAsiaTheme="majorEastAsia" w:cstheme="majorBidi"/>
      <w:color w:val="A8D08D" w:themeColor="accent6" w:themeTint="99"/>
      <w:sz w:val="28"/>
      <w:szCs w:val="24"/>
    </w:rPr>
  </w:style>
  <w:style w:type="paragraph" w:styleId="Caption">
    <w:name w:val="caption"/>
    <w:basedOn w:val="Normal"/>
    <w:next w:val="Normal"/>
    <w:uiPriority w:val="35"/>
    <w:semiHidden/>
    <w:unhideWhenUsed/>
    <w:qFormat/>
    <w:rsid w:val="004A5B04"/>
    <w:pPr>
      <w:spacing w:after="200" w:line="240" w:lineRule="auto"/>
    </w:pPr>
    <w:rPr>
      <w:iCs/>
      <w:color w:val="000000" w:themeColor="text1"/>
      <w:sz w:val="24"/>
      <w:szCs w:val="18"/>
    </w:rPr>
  </w:style>
  <w:style w:type="paragraph" w:styleId="TOC1">
    <w:name w:val="toc 1"/>
    <w:basedOn w:val="Normal"/>
    <w:next w:val="Normal"/>
    <w:autoRedefine/>
    <w:uiPriority w:val="39"/>
    <w:unhideWhenUsed/>
    <w:rsid w:val="004A5B04"/>
    <w:pPr>
      <w:spacing w:before="240" w:after="0"/>
    </w:pPr>
    <w:rPr>
      <w:b/>
    </w:rPr>
  </w:style>
  <w:style w:type="paragraph" w:styleId="TOC2">
    <w:name w:val="toc 2"/>
    <w:basedOn w:val="Normal"/>
    <w:next w:val="Normal"/>
    <w:autoRedefine/>
    <w:uiPriority w:val="39"/>
    <w:unhideWhenUsed/>
    <w:rsid w:val="004A5B04"/>
    <w:pPr>
      <w:spacing w:after="0"/>
      <w:ind w:left="221"/>
    </w:pPr>
  </w:style>
  <w:style w:type="paragraph" w:styleId="TOC3">
    <w:name w:val="toc 3"/>
    <w:basedOn w:val="Normal"/>
    <w:next w:val="Normal"/>
    <w:autoRedefine/>
    <w:uiPriority w:val="39"/>
    <w:unhideWhenUsed/>
    <w:rsid w:val="004A5B04"/>
    <w:pPr>
      <w:spacing w:after="0"/>
      <w:ind w:left="442"/>
    </w:pPr>
  </w:style>
  <w:style w:type="paragraph" w:styleId="TOCHeading">
    <w:name w:val="TOC Heading"/>
    <w:basedOn w:val="Heading1"/>
    <w:next w:val="Normal"/>
    <w:uiPriority w:val="39"/>
    <w:unhideWhenUsed/>
    <w:qFormat/>
    <w:rsid w:val="004A5B04"/>
    <w:pPr>
      <w:numPr>
        <w:numId w:val="0"/>
      </w:numPr>
      <w:spacing w:before="240" w:line="259" w:lineRule="auto"/>
      <w:outlineLvl w:val="9"/>
    </w:pPr>
  </w:style>
  <w:style w:type="paragraph" w:styleId="Header">
    <w:name w:val="header"/>
    <w:basedOn w:val="Normal"/>
    <w:link w:val="HeaderChar"/>
    <w:uiPriority w:val="99"/>
    <w:unhideWhenUsed/>
    <w:rsid w:val="004A5B04"/>
    <w:pPr>
      <w:tabs>
        <w:tab w:val="center" w:pos="4513"/>
        <w:tab w:val="right" w:pos="9026"/>
      </w:tabs>
      <w:spacing w:after="0" w:line="240" w:lineRule="auto"/>
      <w:jc w:val="right"/>
    </w:pPr>
  </w:style>
  <w:style w:type="character" w:styleId="HeaderChar" w:customStyle="1">
    <w:name w:val="Header Char"/>
    <w:basedOn w:val="DefaultParagraphFont"/>
    <w:link w:val="Header"/>
    <w:uiPriority w:val="99"/>
    <w:rsid w:val="004A5B04"/>
  </w:style>
  <w:style w:type="character" w:styleId="Heading4Char" w:customStyle="1">
    <w:name w:val="Heading 4 Char"/>
    <w:basedOn w:val="DefaultParagraphFont"/>
    <w:link w:val="Heading4"/>
    <w:uiPriority w:val="9"/>
    <w:semiHidden/>
    <w:rsid w:val="00CE33B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E33B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E33B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E33B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E33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E33B1"/>
    <w:rPr>
      <w:rFonts w:asciiTheme="majorHAnsi" w:hAnsiTheme="majorHAnsi" w:eastAsiaTheme="majorEastAsia" w:cstheme="majorBidi"/>
      <w:i/>
      <w:iCs/>
      <w:color w:val="272727" w:themeColor="text1" w:themeTint="D8"/>
      <w:sz w:val="21"/>
      <w:szCs w:val="21"/>
    </w:rPr>
  </w:style>
  <w:style w:type="paragraph" w:styleId="Kuva" w:customStyle="1">
    <w:name w:val="Kuva"/>
    <w:basedOn w:val="Normal"/>
    <w:link w:val="KuvaChar"/>
    <w:qFormat/>
    <w:rsid w:val="00CE33B1"/>
    <w:pPr>
      <w:keepNext/>
      <w:spacing w:line="240" w:lineRule="auto"/>
    </w:pPr>
  </w:style>
  <w:style w:type="paragraph" w:styleId="Kappaleotsikko" w:customStyle="1">
    <w:name w:val="Kappaleotsikko"/>
    <w:basedOn w:val="Normal"/>
    <w:link w:val="KappaleotsikkoChar"/>
    <w:qFormat/>
    <w:rsid w:val="00CF5880"/>
    <w:pPr>
      <w:keepNext/>
    </w:pPr>
    <w:rPr>
      <w:b/>
      <w:color w:val="538135" w:themeColor="accent6" w:themeShade="BF"/>
    </w:rPr>
  </w:style>
  <w:style w:type="character" w:styleId="KuvaChar" w:customStyle="1">
    <w:name w:val="Kuva Char"/>
    <w:basedOn w:val="DefaultParagraphFont"/>
    <w:link w:val="Kuva"/>
    <w:rsid w:val="00CE33B1"/>
  </w:style>
  <w:style w:type="paragraph" w:styleId="NumeroimatonHeading1" w:customStyle="1">
    <w:name w:val="NumeroimatonHeading1"/>
    <w:basedOn w:val="Heading1"/>
    <w:link w:val="NumeroimatonHeading1Char"/>
    <w:qFormat/>
    <w:rsid w:val="00CF5880"/>
    <w:pPr>
      <w:numPr>
        <w:numId w:val="0"/>
      </w:numPr>
    </w:pPr>
    <w:rPr>
      <w:color w:val="538135" w:themeColor="accent6" w:themeShade="BF"/>
    </w:rPr>
  </w:style>
  <w:style w:type="character" w:styleId="KappaleotsikkoChar" w:customStyle="1">
    <w:name w:val="Kappaleotsikko Char"/>
    <w:basedOn w:val="DefaultParagraphFont"/>
    <w:link w:val="Kappaleotsikko"/>
    <w:rsid w:val="00CF5880"/>
    <w:rPr>
      <w:b/>
      <w:color w:val="538135" w:themeColor="accent6" w:themeShade="BF"/>
    </w:rPr>
  </w:style>
  <w:style w:type="paragraph" w:styleId="Lainaus" w:customStyle="1">
    <w:name w:val="Lainaus"/>
    <w:basedOn w:val="Normal"/>
    <w:link w:val="LainausChar"/>
    <w:qFormat/>
    <w:rsid w:val="00CE33B1"/>
    <w:pPr>
      <w:spacing w:line="240" w:lineRule="auto"/>
      <w:ind w:left="1304"/>
    </w:pPr>
    <w:rPr>
      <w:i/>
    </w:rPr>
  </w:style>
  <w:style w:type="character" w:styleId="NumeroimatonHeading1Char" w:customStyle="1">
    <w:name w:val="NumeroimatonHeading1 Char"/>
    <w:basedOn w:val="Heading1Char"/>
    <w:link w:val="NumeroimatonHeading1"/>
    <w:rsid w:val="00CF5880"/>
    <w:rPr>
      <w:rFonts w:asciiTheme="majorHAnsi" w:hAnsiTheme="majorHAnsi" w:eastAsiaTheme="majorEastAsia" w:cstheme="majorBidi"/>
      <w:b/>
      <w:color w:val="538135" w:themeColor="accent6" w:themeShade="BF"/>
      <w:sz w:val="36"/>
      <w:szCs w:val="32"/>
    </w:rPr>
  </w:style>
  <w:style w:type="paragraph" w:styleId="Lhdeluettelo" w:customStyle="1">
    <w:name w:val="Lähdeluettelo"/>
    <w:basedOn w:val="Normal"/>
    <w:link w:val="LhdeluetteloChar"/>
    <w:qFormat/>
    <w:rsid w:val="00CE33B1"/>
    <w:pPr>
      <w:spacing w:line="240" w:lineRule="auto"/>
    </w:pPr>
  </w:style>
  <w:style w:type="character" w:styleId="LainausChar" w:customStyle="1">
    <w:name w:val="Lainaus Char"/>
    <w:basedOn w:val="DefaultParagraphFont"/>
    <w:link w:val="Lainaus"/>
    <w:rsid w:val="00CE33B1"/>
    <w:rPr>
      <w:i/>
    </w:rPr>
  </w:style>
  <w:style w:type="paragraph" w:styleId="KansiHeader" w:customStyle="1">
    <w:name w:val="KansiHeader"/>
    <w:basedOn w:val="Header"/>
    <w:link w:val="KansiHeaderChar"/>
    <w:qFormat/>
    <w:rsid w:val="001C51A7"/>
    <w:pPr>
      <w:jc w:val="left"/>
    </w:pPr>
  </w:style>
  <w:style w:type="character" w:styleId="LhdeluetteloChar" w:customStyle="1">
    <w:name w:val="Lähdeluettelo Char"/>
    <w:basedOn w:val="DefaultParagraphFont"/>
    <w:link w:val="Lhdeluettelo"/>
    <w:rsid w:val="00CE33B1"/>
  </w:style>
  <w:style w:type="paragraph" w:styleId="Kansi26" w:customStyle="1">
    <w:name w:val="Kansi26"/>
    <w:basedOn w:val="Normal"/>
    <w:link w:val="Kansi26Char"/>
    <w:qFormat/>
    <w:rsid w:val="00DA07AE"/>
    <w:pPr>
      <w:spacing w:after="0" w:line="276" w:lineRule="auto"/>
    </w:pPr>
    <w:rPr>
      <w:b/>
      <w:sz w:val="52"/>
    </w:rPr>
  </w:style>
  <w:style w:type="character" w:styleId="KansiHeaderChar" w:customStyle="1">
    <w:name w:val="KansiHeader Char"/>
    <w:basedOn w:val="HeaderChar"/>
    <w:link w:val="KansiHeader"/>
    <w:rsid w:val="001C51A7"/>
  </w:style>
  <w:style w:type="paragraph" w:styleId="Kansi18" w:customStyle="1">
    <w:name w:val="Kansi18"/>
    <w:basedOn w:val="Normal"/>
    <w:link w:val="Kansi18Char"/>
    <w:qFormat/>
    <w:rsid w:val="00DA07AE"/>
    <w:pPr>
      <w:spacing w:after="0" w:line="276" w:lineRule="auto"/>
    </w:pPr>
    <w:rPr>
      <w:b/>
      <w:sz w:val="36"/>
    </w:rPr>
  </w:style>
  <w:style w:type="character" w:styleId="Kansi26Char" w:customStyle="1">
    <w:name w:val="Kansi26 Char"/>
    <w:basedOn w:val="DefaultParagraphFont"/>
    <w:link w:val="Kansi26"/>
    <w:rsid w:val="00DA07AE"/>
    <w:rPr>
      <w:b/>
      <w:sz w:val="52"/>
    </w:rPr>
  </w:style>
  <w:style w:type="paragraph" w:styleId="Kansi14" w:customStyle="1">
    <w:name w:val="Kansi14"/>
    <w:basedOn w:val="Normal"/>
    <w:link w:val="Kansi14Char"/>
    <w:qFormat/>
    <w:rsid w:val="00DA07AE"/>
    <w:pPr>
      <w:spacing w:after="0" w:line="240" w:lineRule="auto"/>
    </w:pPr>
    <w:rPr>
      <w:sz w:val="28"/>
    </w:rPr>
  </w:style>
  <w:style w:type="character" w:styleId="Kansi18Char" w:customStyle="1">
    <w:name w:val="Kansi18 Char"/>
    <w:basedOn w:val="DefaultParagraphFont"/>
    <w:link w:val="Kansi18"/>
    <w:rsid w:val="00DA07AE"/>
    <w:rPr>
      <w:b/>
      <w:sz w:val="36"/>
    </w:rPr>
  </w:style>
  <w:style w:type="paragraph" w:styleId="Footer">
    <w:name w:val="footer"/>
    <w:basedOn w:val="Normal"/>
    <w:link w:val="FooterChar"/>
    <w:uiPriority w:val="99"/>
    <w:unhideWhenUsed/>
    <w:qFormat/>
    <w:rsid w:val="00F24F62"/>
    <w:pPr>
      <w:tabs>
        <w:tab w:val="center" w:pos="4513"/>
        <w:tab w:val="right" w:pos="9026"/>
      </w:tabs>
      <w:spacing w:after="0" w:line="240" w:lineRule="auto"/>
      <w:ind w:left="-142"/>
    </w:pPr>
  </w:style>
  <w:style w:type="character" w:styleId="Kansi14Char" w:customStyle="1">
    <w:name w:val="Kansi14 Char"/>
    <w:basedOn w:val="DefaultParagraphFont"/>
    <w:link w:val="Kansi14"/>
    <w:rsid w:val="00DA07AE"/>
    <w:rPr>
      <w:sz w:val="28"/>
    </w:rPr>
  </w:style>
  <w:style w:type="character" w:styleId="FooterChar" w:customStyle="1">
    <w:name w:val="Footer Char"/>
    <w:basedOn w:val="DefaultParagraphFont"/>
    <w:link w:val="Footer"/>
    <w:uiPriority w:val="99"/>
    <w:rsid w:val="00F24F62"/>
  </w:style>
  <w:style w:type="paragraph" w:styleId="NoSpacing">
    <w:name w:val="No Spacing"/>
    <w:link w:val="NoSpacingChar"/>
    <w:uiPriority w:val="1"/>
    <w:qFormat/>
    <w:rsid w:val="00CF5880"/>
    <w:pPr>
      <w:spacing w:after="0" w:line="240" w:lineRule="auto"/>
    </w:pPr>
    <w:rPr>
      <w:rFonts w:eastAsiaTheme="minorEastAsia"/>
      <w:lang w:eastAsia="fi-FI"/>
    </w:rPr>
  </w:style>
  <w:style w:type="character" w:styleId="NoSpacingChar" w:customStyle="1">
    <w:name w:val="No Spacing Char"/>
    <w:basedOn w:val="DefaultParagraphFont"/>
    <w:link w:val="NoSpacing"/>
    <w:uiPriority w:val="1"/>
    <w:rsid w:val="00CF5880"/>
    <w:rPr>
      <w:rFonts w:eastAsiaTheme="minorEastAsia"/>
      <w:lang w:eastAsia="fi-FI"/>
    </w:rPr>
  </w:style>
  <w:style w:type="table" w:styleId="TableGrid">
    <w:name w:val="Table Grid"/>
    <w:basedOn w:val="TableNormal"/>
    <w:uiPriority w:val="39"/>
    <w:rsid w:val="00E461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46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glossaryDocument" Target="/word/glossary/document.xml" Id="R17788f25d7da4a49" /></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7d9d71-ab05-4d00-a1c5-c4fe49c5f812}"/>
      </w:docPartPr>
      <w:docPartBody>
        <w:p w14:paraId="4E8DA2E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52541-D4A0-49C9-B3C8-871B70EE5B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 Jämbeck</dc:creator>
  <keywords/>
  <dc:description/>
  <lastModifiedBy>Savolainen Otto</lastModifiedBy>
  <revision>14</revision>
  <dcterms:created xsi:type="dcterms:W3CDTF">2018-09-12T12:03:00.0000000Z</dcterms:created>
  <dcterms:modified xsi:type="dcterms:W3CDTF">2018-11-21T11:55:10.0063568Z</dcterms:modified>
</coreProperties>
</file>