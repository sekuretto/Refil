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20D43" w14:textId="77777777" w:rsidR="00E37AE0" w:rsidRDefault="00E37AE0">
      <w:pPr>
        <w:pStyle w:val="Title"/>
      </w:pPr>
      <w:r>
        <w:t>SOPIMUS OPINTOPROJEKTIYHTEISTYÖSTÄ</w:t>
      </w:r>
    </w:p>
    <w:p w14:paraId="07F4271C" w14:textId="77777777" w:rsidR="00E37AE0" w:rsidRDefault="00E37AE0">
      <w:pPr>
        <w:pStyle w:val="Heading1"/>
      </w:pPr>
      <w:r>
        <w:t>1 Sopimuksen osapuolet</w:t>
      </w:r>
    </w:p>
    <w:p w14:paraId="6C1DA67E" w14:textId="77777777" w:rsidR="00E37AE0" w:rsidRDefault="00E37AE0" w:rsidP="2DBDD7C7">
      <w:pPr>
        <w:ind w:left="720"/>
        <w:rPr>
          <w:szCs w:val="24"/>
        </w:rPr>
      </w:pPr>
      <w:r w:rsidRPr="00B633FB">
        <w:t xml:space="preserve">Tämä projektisopimus (jäljempänä Sopimus) on tehty XYZ Oy:n (jäljempänä Yritys), Jyväskylän ammattikorkeakoulun </w:t>
      </w:r>
      <w:r w:rsidR="00C716A3" w:rsidRPr="00B633FB">
        <w:t xml:space="preserve">Teknologiayksikön </w:t>
      </w:r>
      <w:r w:rsidR="00CD7A24" w:rsidRPr="00B633FB">
        <w:t>IT-instituutin</w:t>
      </w:r>
      <w:r w:rsidR="003F2217" w:rsidRPr="00B633FB">
        <w:t xml:space="preserve"> </w:t>
      </w:r>
      <w:r w:rsidRPr="00B633FB">
        <w:t xml:space="preserve">(jäljempänä </w:t>
      </w:r>
      <w:r w:rsidR="00CD7A24" w:rsidRPr="00B633FB">
        <w:t>IT-instituutti</w:t>
      </w:r>
      <w:r w:rsidRPr="00B633FB">
        <w:t xml:space="preserve">) ja </w:t>
      </w:r>
      <w:ins w:id="0" w:author="Marja Jämbeck" w:date="2018-09-05T12:25:00Z">
        <w:r w:rsidR="00D43107" w:rsidRPr="00B633FB">
          <w:t>Refil</w:t>
        </w:r>
        <w:del w:id="1" w:author="Laitila Miika" w:date="2018-09-12T03:55:00Z">
          <w:r w:rsidR="00D43107" w:rsidRPr="6C17CE8B" w:rsidDel="6C17CE8B">
            <w:rPr>
              <w:rPrChange w:author="Laitila Miika" w:date="2018-09-12T03:55:00Z" w:id="2">
                <w:rPr>
                  <w:szCs w:val="24"/>
                </w:rPr>
              </w:rPrChange>
            </w:rPr>
            <w:delText>l</w:delText>
          </w:r>
        </w:del>
      </w:ins>
      <w:del w:id="3" w:author="Marja Jämbeck" w:date="2018-09-05T12:25:00Z">
        <w:r w:rsidDel="00363800">
          <w:rPr>
            <w:szCs w:val="24"/>
          </w:rPr>
          <w:delText>ABC</w:delText>
        </w:r>
      </w:del>
      <w:r w:rsidRPr="6C17CE8B">
        <w:rPr>
          <w:rPrChange w:author="Laitila Miika" w:date="2018-09-12T03:55:00Z" w:id="4">
            <w:rPr>
              <w:szCs w:val="24"/>
            </w:rPr>
          </w:rPrChange>
        </w:rPr>
        <w:t xml:space="preserve">-projektiryhmän (jäljempänä </w:t>
      </w:r>
      <w:ins w:id="5" w:author="Marja Jämbeck" w:date="2018-09-05T12:48:00Z">
        <w:r w:rsidR="001E60E8" w:rsidRPr="6C17CE8B">
          <w:rPr>
            <w:rPrChange w:author="Laitila Miika" w:date="2018-09-12T03:55:00Z" w:id="6">
              <w:rPr>
                <w:szCs w:val="24"/>
              </w:rPr>
            </w:rPrChange>
          </w:rPr>
          <w:t>Refil</w:t>
        </w:r>
        <w:del w:id="7" w:author="Laitila Miika" w:date="2018-09-12T03:55:00Z">
          <w:r w:rsidR="001E60E8" w:rsidRPr="6C17CE8B" w:rsidDel="6C17CE8B">
            <w:rPr>
              <w:rPrChange w:author="Laitila Miika" w:date="2018-09-12T03:55:00Z" w:id="8">
                <w:rPr>
                  <w:szCs w:val="24"/>
                </w:rPr>
              </w:rPrChange>
            </w:rPr>
            <w:delText>l</w:delText>
          </w:r>
        </w:del>
      </w:ins>
      <w:del w:id="9" w:author="Marja Jämbeck" w:date="2018-09-05T12:25:00Z">
        <w:r w:rsidDel="00363800">
          <w:rPr>
            <w:szCs w:val="24"/>
          </w:rPr>
          <w:delText>Ryhmä</w:delText>
        </w:r>
      </w:del>
      <w:r w:rsidRPr="6C17CE8B">
        <w:rPr>
          <w:rPrChange w:author="Laitila Miika" w:date="2018-09-12T03:55:00Z" w:id="10">
            <w:rPr>
              <w:szCs w:val="24"/>
            </w:rPr>
          </w:rPrChange>
        </w:rPr>
        <w:t xml:space="preserve">) välillä. Kukin </w:t>
      </w:r>
      <w:ins w:id="11" w:author="Laitila Miika" w:date="2018-09-12T03:55:00Z">
        <w:r w:rsidR="001E60E8" w:rsidRPr="6C17CE8B">
          <w:rPr>
            <w:rPrChange w:author="Laitila Miika" w:date="2018-09-12T03:55:00Z" w:id="12">
              <w:rPr>
                <w:szCs w:val="24"/>
              </w:rPr>
            </w:rPrChange>
          </w:rPr>
          <w:t>Refilin</w:t>
        </w:r>
      </w:ins>
      <w:del w:id="13" w:author="Marja Jämbeck" w:date="2018-09-05T12:25:00Z">
        <w:r w:rsidDel="00363800">
          <w:rPr>
            <w:szCs w:val="24"/>
          </w:rPr>
          <w:delText>Ryhmän</w:delText>
        </w:r>
      </w:del>
      <w:r w:rsidRPr="6C17CE8B">
        <w:rPr>
          <w:rPrChange w:author="Laitila Miika" w:date="2018-09-12T03:55:00Z" w:id="14">
            <w:rPr>
              <w:szCs w:val="24"/>
            </w:rPr>
          </w:rPrChange>
        </w:rPr>
        <w:t xml:space="preserve"> jäsen vastaa sopimuksen velvoitteiden täyttämisestä omasta puolestaan.</w:t>
      </w:r>
    </w:p>
    <w:p w14:paraId="64EA4C2F" w14:textId="77777777" w:rsidR="00E37AE0" w:rsidRDefault="00E37AE0">
      <w:pPr>
        <w:pStyle w:val="Heading1"/>
      </w:pPr>
      <w:r>
        <w:t>2 Sopimuksen kohde</w:t>
      </w:r>
    </w:p>
    <w:p w14:paraId="5C814C39" w14:textId="77777777" w:rsidR="00E37AE0" w:rsidRDefault="00E37AE0" w:rsidP="2DBDD7C7">
      <w:pPr>
        <w:ind w:left="720"/>
        <w:rPr>
          <w:szCs w:val="24"/>
        </w:rPr>
      </w:pPr>
      <w:r w:rsidRPr="1AE1E6E9">
        <w:rPr>
          <w:rPrChange w:author="Laitila Miika" w:date="2018-09-12T03:55:00Z" w:id="15">
            <w:rPr>
              <w:szCs w:val="24"/>
            </w:rPr>
          </w:rPrChange>
        </w:rPr>
        <w:t xml:space="preserve">Sopimuksella sovitaan kehittämisprojektista (jäljempänä Projekti), josta käytetään myös nimeä </w:t>
      </w:r>
      <w:ins w:id="16" w:author="Marja Jämbeck" w:date="2018-09-05T12:41:00Z">
        <w:r w:rsidR="00D43107" w:rsidRPr="1AE1E6E9">
          <w:rPr>
            <w:rPrChange w:author="Laitila Miika" w:date="2018-09-12T03:55:00Z" w:id="17">
              <w:rPr>
                <w:szCs w:val="24"/>
              </w:rPr>
            </w:rPrChange>
          </w:rPr>
          <w:t>Refil</w:t>
        </w:r>
        <w:del w:id="18" w:author="Laitila Miika" w:date="2018-09-12T03:55:00Z">
          <w:r w:rsidR="00D43107" w:rsidRPr="1AE1E6E9" w:rsidDel="1AE1E6E9">
            <w:rPr>
              <w:rPrChange w:author="Laitila Miika" w:date="2018-09-12T03:55:00Z" w:id="19">
                <w:rPr>
                  <w:szCs w:val="24"/>
                </w:rPr>
              </w:rPrChange>
            </w:rPr>
            <w:delText>l</w:delText>
          </w:r>
        </w:del>
      </w:ins>
      <w:del w:id="20" w:author="Marja Jämbeck" w:date="2018-09-05T12:25:00Z">
        <w:r w:rsidDel="00363800">
          <w:rPr>
            <w:szCs w:val="24"/>
          </w:rPr>
          <w:delText>ABC</w:delText>
        </w:r>
      </w:del>
      <w:r w:rsidRPr="1AE1E6E9">
        <w:rPr>
          <w:rPrChange w:author="Laitila Miika" w:date="2018-09-12T03:55:00Z" w:id="21">
            <w:rPr>
              <w:szCs w:val="24"/>
            </w:rPr>
          </w:rPrChange>
        </w:rPr>
        <w:t>-projekti. Projektin tarkoituksena on .... &lt;Tähän tiivistelmä projektin tavoitteista, tehtävistä, tuloksista jne.&gt; ... Projektin tarkempi kuvaus on liitteenä 1 olevassa projektisuunnitelmassa.</w:t>
      </w:r>
    </w:p>
    <w:p w14:paraId="2307E91E" w14:textId="77777777" w:rsidR="00E37AE0" w:rsidRDefault="00E37AE0">
      <w:pPr>
        <w:pStyle w:val="Heading1"/>
      </w:pPr>
      <w:r>
        <w:t>3 Sopimuksen osapuolten velvollisuudet</w:t>
      </w:r>
    </w:p>
    <w:p w14:paraId="118FE50F" w14:textId="77777777" w:rsidR="00E37AE0" w:rsidRDefault="00E37AE0" w:rsidP="2DBDD7C7">
      <w:pPr>
        <w:pStyle w:val="Heading2"/>
        <w:rPr>
          <w:szCs w:val="24"/>
        </w:rPr>
      </w:pPr>
      <w:r>
        <w:t xml:space="preserve">3.1 </w:t>
      </w:r>
      <w:r w:rsidRPr="2DBDD7C7">
        <w:rPr>
          <w:rPrChange w:author="Pyhäjärvi Jere" w:date="2018-09-12T04:01:00Z" w:id="22">
            <w:rPr>
              <w:szCs w:val="24"/>
            </w:rPr>
          </w:rPrChange>
        </w:rPr>
        <w:t>Yritys</w:t>
      </w:r>
    </w:p>
    <w:p w14:paraId="246BF334" w14:textId="77777777" w:rsidR="00E37AE0" w:rsidRDefault="00E37AE0" w:rsidP="2DBDD7C7">
      <w:pPr>
        <w:ind w:left="720"/>
        <w:rPr>
          <w:szCs w:val="24"/>
        </w:rPr>
      </w:pPr>
      <w:r w:rsidRPr="1AE1E6E9">
        <w:rPr>
          <w:rPrChange w:author="Laitila Miika" w:date="2018-09-12T03:55:00Z" w:id="23">
            <w:rPr>
              <w:szCs w:val="24"/>
            </w:rPr>
          </w:rPrChange>
        </w:rPr>
        <w:t xml:space="preserve">Yrityksen velvollisuutena on tarkentaa yhdessä </w:t>
      </w:r>
      <w:ins w:id="24" w:author="Laitila Miika" w:date="2018-09-12T03:55:00Z">
        <w:r w:rsidR="00D43107" w:rsidRPr="1AE1E6E9">
          <w:rPr>
            <w:rPrChange w:author="Laitila Miika" w:date="2018-09-12T03:55:00Z" w:id="25">
              <w:rPr>
                <w:szCs w:val="24"/>
              </w:rPr>
            </w:rPrChange>
          </w:rPr>
          <w:t>Refili</w:t>
        </w:r>
      </w:ins>
      <w:ins w:id="26" w:author="Marja Jämbeck" w:date="2018-09-05T12:26:00Z">
        <w:r w:rsidR="00363800" w:rsidRPr="1AE1E6E9">
          <w:rPr>
            <w:rPrChange w:author="Laitila Miika" w:date="2018-09-12T03:55:00Z" w:id="27">
              <w:rPr>
                <w:szCs w:val="24"/>
              </w:rPr>
            </w:rPrChange>
          </w:rPr>
          <w:t>n</w:t>
        </w:r>
      </w:ins>
      <w:del w:id="28" w:author="Marja Jämbeck" w:date="2018-09-05T12:26:00Z">
        <w:r w:rsidDel="00363800">
          <w:rPr>
            <w:szCs w:val="24"/>
          </w:rPr>
          <w:delText>Ryhmän</w:delText>
        </w:r>
      </w:del>
      <w:r w:rsidRPr="1AE1E6E9">
        <w:rPr>
          <w:rPrChange w:author="Laitila Miika" w:date="2018-09-12T03:55:00Z" w:id="29">
            <w:rPr>
              <w:szCs w:val="24"/>
            </w:rPr>
          </w:rPrChange>
        </w:rPr>
        <w:t xml:space="preserve"> kanssa projektisuunnitelmaa yksityiskohtien osalta, luovuttaa projektin ajaksi </w:t>
      </w:r>
      <w:ins w:id="30" w:author="Laitila Miika" w:date="2018-09-12T03:55:00Z">
        <w:r w:rsidR="00D43107" w:rsidRPr="1AE1E6E9">
          <w:rPr>
            <w:rPrChange w:author="Laitila Miika" w:date="2018-09-12T03:55:00Z" w:id="31">
              <w:rPr>
                <w:szCs w:val="24"/>
              </w:rPr>
            </w:rPrChange>
          </w:rPr>
          <w:t>Refili</w:t>
        </w:r>
      </w:ins>
      <w:ins w:id="32" w:author="Marja Jämbeck" w:date="2018-09-05T12:26:00Z">
        <w:r w:rsidR="00363800" w:rsidRPr="1AE1E6E9">
          <w:rPr>
            <w:rPrChange w:author="Laitila Miika" w:date="2018-09-12T03:55:00Z" w:id="33">
              <w:rPr>
                <w:szCs w:val="24"/>
              </w:rPr>
            </w:rPrChange>
          </w:rPr>
          <w:t>n</w:t>
        </w:r>
      </w:ins>
      <w:del w:id="34" w:author="Marja Jämbeck" w:date="2018-09-05T12:26:00Z">
        <w:r w:rsidDel="00363800">
          <w:rPr>
            <w:szCs w:val="24"/>
          </w:rPr>
          <w:delText xml:space="preserve">Ryhmän </w:delText>
        </w:r>
      </w:del>
      <w:ins w:id="35" w:author="Marja Jämbeck" w:date="2018-09-05T12:26:00Z">
        <w:r w:rsidR="00363800" w:rsidRPr="2DBDD7C7">
          <w:rPr>
            <w:rPrChange w:author="Pyhäjärvi Jere" w:date="2018-09-12T04:01:00Z" w:id="36">
              <w:rPr>
                <w:szCs w:val="24"/>
              </w:rPr>
            </w:rPrChange>
          </w:rPr>
          <w:t xml:space="preserve"> </w:t>
        </w:r>
      </w:ins>
      <w:r w:rsidRPr="1AE1E6E9">
        <w:rPr>
          <w:rPrChange w:author="Laitila Miika" w:date="2018-09-12T03:55:00Z" w:id="37">
            <w:rPr>
              <w:szCs w:val="24"/>
            </w:rPr>
          </w:rPrChange>
        </w:rPr>
        <w:t xml:space="preserve">käyttöön ne erikoislaitteet, </w:t>
      </w:r>
      <w:r w:rsidRPr="1AE1E6E9">
        <w:rPr>
          <w:rPrChange w:author="Laitila Miika" w:date="2018-09-12T03:55:00Z" w:id="38">
            <w:rPr>
              <w:szCs w:val="24"/>
            </w:rPr>
          </w:rPrChange>
        </w:rPr>
        <w:noBreakHyphen/>
        <w:t xml:space="preserve">ohjelmistot tai muut välineet ja tarvikkeet, joita tarvitaan ko. projektitehtävän suorittamiseksi ja jotka eivät sisälly </w:t>
      </w:r>
      <w:r w:rsidR="00FF4B7D" w:rsidRPr="1AE1E6E9">
        <w:rPr>
          <w:rPrChange w:author="Laitila Miika" w:date="2018-09-12T03:55:00Z" w:id="39">
            <w:rPr>
              <w:szCs w:val="24"/>
            </w:rPr>
          </w:rPrChange>
        </w:rPr>
        <w:t>IT-instituuti</w:t>
      </w:r>
      <w:r w:rsidR="00A97129" w:rsidRPr="1AE1E6E9">
        <w:rPr>
          <w:rPrChange w:author="Laitila Miika" w:date="2018-09-12T03:55:00Z" w:id="40">
            <w:rPr>
              <w:szCs w:val="24"/>
            </w:rPr>
          </w:rPrChange>
        </w:rPr>
        <w:t xml:space="preserve">n </w:t>
      </w:r>
      <w:ins w:id="41" w:author="Laitila Miika" w:date="2018-09-12T03:55:00Z">
        <w:r w:rsidR="00D43107" w:rsidRPr="1AE1E6E9">
          <w:rPr>
            <w:rPrChange w:author="Laitila Miika" w:date="2018-09-12T03:55:00Z" w:id="42">
              <w:rPr>
                <w:szCs w:val="24"/>
              </w:rPr>
            </w:rPrChange>
          </w:rPr>
          <w:t>Refilil</w:t>
        </w:r>
      </w:ins>
      <w:ins w:id="43" w:author="Marja Jämbeck" w:date="2018-09-05T12:26:00Z">
        <w:r w:rsidR="00363800" w:rsidRPr="1AE1E6E9">
          <w:rPr>
            <w:rPrChange w:author="Laitila Miika" w:date="2018-09-12T03:55:00Z" w:id="44">
              <w:rPr>
                <w:szCs w:val="24"/>
              </w:rPr>
            </w:rPrChange>
          </w:rPr>
          <w:t>le</w:t>
        </w:r>
      </w:ins>
      <w:del w:id="45" w:author="Marja Jämbeck" w:date="2018-09-05T12:26:00Z">
        <w:r w:rsidDel="00363800">
          <w:rPr>
            <w:szCs w:val="24"/>
          </w:rPr>
          <w:delText>Ryhmälle</w:delText>
        </w:r>
      </w:del>
      <w:r w:rsidRPr="1AE1E6E9">
        <w:rPr>
          <w:rPrChange w:author="Laitila Miika" w:date="2018-09-12T03:55:00Z" w:id="46">
            <w:rPr>
              <w:szCs w:val="24"/>
            </w:rPr>
          </w:rPrChange>
        </w:rPr>
        <w:t xml:space="preserve"> osoittamiin välineisiin, antaa </w:t>
      </w:r>
      <w:ins w:id="47" w:author="Laitila Miika" w:date="2018-09-12T03:55:00Z">
        <w:r w:rsidR="00D43107" w:rsidRPr="1AE1E6E9">
          <w:rPr>
            <w:rPrChange w:author="Laitila Miika" w:date="2018-09-12T03:55:00Z" w:id="48">
              <w:rPr>
                <w:szCs w:val="24"/>
              </w:rPr>
            </w:rPrChange>
          </w:rPr>
          <w:t>Refili</w:t>
        </w:r>
      </w:ins>
      <w:ins w:id="49" w:author="Marja Jämbeck" w:date="2018-09-05T12:26:00Z">
        <w:r w:rsidR="00363800" w:rsidRPr="1AE1E6E9">
          <w:rPr>
            <w:rPrChange w:author="Laitila Miika" w:date="2018-09-12T03:55:00Z" w:id="50">
              <w:rPr>
                <w:szCs w:val="24"/>
              </w:rPr>
            </w:rPrChange>
          </w:rPr>
          <w:t>lle</w:t>
        </w:r>
      </w:ins>
      <w:del w:id="51" w:author="Marja Jämbeck" w:date="2018-09-05T12:26:00Z">
        <w:r w:rsidDel="00363800">
          <w:rPr>
            <w:szCs w:val="24"/>
          </w:rPr>
          <w:delText>Ryhmälle</w:delText>
        </w:r>
      </w:del>
      <w:r w:rsidRPr="1AE1E6E9">
        <w:rPr>
          <w:rPrChange w:author="Laitila Miika" w:date="2018-09-12T03:55:00Z" w:id="52">
            <w:rPr>
              <w:szCs w:val="24"/>
            </w:rPr>
          </w:rPrChange>
        </w:rPr>
        <w:t xml:space="preserve"> sen tarvitsemat aineistot sekä tarjota sille sisällöllistä opastusta ja koulutusta projektin tavoitteiden saavuttamiseksi.</w:t>
      </w:r>
    </w:p>
    <w:p w14:paraId="6592930B" w14:textId="77777777" w:rsidR="00E37AE0" w:rsidRDefault="00E37AE0">
      <w:pPr>
        <w:pStyle w:val="Heading2"/>
      </w:pPr>
      <w:r>
        <w:t xml:space="preserve">3.2 </w:t>
      </w:r>
      <w:r w:rsidR="00FF4B7D">
        <w:t>IT-instituutti</w:t>
      </w:r>
    </w:p>
    <w:p w14:paraId="0BAEE87D" w14:textId="77777777" w:rsidR="00E37AE0" w:rsidRDefault="00FF4B7D" w:rsidP="2DBDD7C7">
      <w:pPr>
        <w:ind w:left="720"/>
        <w:rPr>
          <w:szCs w:val="24"/>
        </w:rPr>
      </w:pPr>
      <w:r w:rsidRPr="1AE1E6E9">
        <w:rPr>
          <w:rPrChange w:author="Laitila Miika" w:date="2018-09-12T03:55:00Z" w:id="53">
            <w:rPr>
              <w:szCs w:val="24"/>
            </w:rPr>
          </w:rPrChange>
        </w:rPr>
        <w:t>IT-instituuti</w:t>
      </w:r>
      <w:r w:rsidR="00FB70D7" w:rsidRPr="1AE1E6E9">
        <w:rPr>
          <w:rPrChange w:author="Laitila Miika" w:date="2018-09-12T03:55:00Z" w:id="54">
            <w:rPr>
              <w:szCs w:val="24"/>
            </w:rPr>
          </w:rPrChange>
        </w:rPr>
        <w:t>n</w:t>
      </w:r>
      <w:r w:rsidR="00E37AE0" w:rsidRPr="1AE1E6E9">
        <w:rPr>
          <w:rPrChange w:author="Laitila Miika" w:date="2018-09-12T03:55:00Z" w:id="55">
            <w:rPr>
              <w:szCs w:val="24"/>
            </w:rPr>
          </w:rPrChange>
        </w:rPr>
        <w:t xml:space="preserve"> velvollisuutena on tarjota Projektille työtila, olemassa olevia tietokonelaitteita, ohjelmistoja sekä muita Projektia varten varattuja välineitä ja tarvikkeita. </w:t>
      </w:r>
      <w:r w:rsidRPr="1AE1E6E9">
        <w:rPr>
          <w:rPrChange w:author="Laitila Miika" w:date="2018-09-12T03:55:00Z" w:id="56">
            <w:rPr>
              <w:szCs w:val="24"/>
            </w:rPr>
          </w:rPrChange>
        </w:rPr>
        <w:t>IT-instituutti</w:t>
      </w:r>
      <w:r w:rsidR="00FB70D7" w:rsidRPr="2DBDD7C7">
        <w:rPr>
          <w:rPrChange w:author="Pyhäjärvi Jere" w:date="2018-09-12T04:01:00Z" w:id="57">
            <w:rPr>
              <w:szCs w:val="24"/>
            </w:rPr>
          </w:rPrChange>
        </w:rPr>
        <w:t xml:space="preserve"> </w:t>
      </w:r>
      <w:r w:rsidR="00E37AE0" w:rsidRPr="1AE1E6E9">
        <w:rPr>
          <w:rPrChange w:author="Laitila Miika" w:date="2018-09-12T03:55:00Z" w:id="58">
            <w:rPr>
              <w:szCs w:val="24"/>
            </w:rPr>
          </w:rPrChange>
        </w:rPr>
        <w:t xml:space="preserve">tarjoaa myös </w:t>
      </w:r>
      <w:ins w:id="59" w:author="Laitila Miika" w:date="2018-09-12T03:55:00Z">
        <w:r w:rsidR="00D43107" w:rsidRPr="1AE1E6E9">
          <w:rPr>
            <w:rPrChange w:author="Laitila Miika" w:date="2018-09-12T03:55:00Z" w:id="60">
              <w:rPr>
                <w:szCs w:val="24"/>
              </w:rPr>
            </w:rPrChange>
          </w:rPr>
          <w:t>Refilille</w:t>
        </w:r>
      </w:ins>
      <w:del w:id="61" w:author="Marja Jämbeck" w:date="2018-09-05T12:26:00Z">
        <w:r w:rsidR="00E37AE0" w:rsidDel="00363800">
          <w:rPr>
            <w:szCs w:val="24"/>
          </w:rPr>
          <w:delText>Ryhmälle</w:delText>
        </w:r>
      </w:del>
      <w:r w:rsidR="00E37AE0" w:rsidRPr="1AE1E6E9">
        <w:rPr>
          <w:rPrChange w:author="Laitila Miika" w:date="2018-09-12T03:55:00Z" w:id="62">
            <w:rPr>
              <w:szCs w:val="24"/>
            </w:rPr>
          </w:rPrChange>
        </w:rPr>
        <w:t xml:space="preserve"> projektiprosessin läpivientiä tukevaa pääosin ryhmäpohjaista ohjausta ja koulutusta yhteensä n. </w:t>
      </w:r>
      <w:del w:id="63" w:author="Niemi Kari" w:date="2017-08-18T11:58:00Z">
        <w:r w:rsidR="00C0705F" w:rsidDel="00FF1F8F">
          <w:rPr>
            <w:szCs w:val="24"/>
          </w:rPr>
          <w:delText>60</w:delText>
        </w:r>
        <w:r w:rsidR="00E37AE0" w:rsidDel="00FF1F8F">
          <w:rPr>
            <w:szCs w:val="24"/>
          </w:rPr>
          <w:delText xml:space="preserve"> </w:delText>
        </w:r>
      </w:del>
      <w:ins w:id="64" w:author="Niemi Kari" w:date="2017-08-18T11:58:00Z">
        <w:r w:rsidR="00FF1F8F" w:rsidRPr="1AE1E6E9">
          <w:rPr>
            <w:rPrChange w:author="Laitila Miika" w:date="2018-09-12T03:55:00Z" w:id="65">
              <w:rPr>
                <w:szCs w:val="24"/>
              </w:rPr>
            </w:rPrChange>
          </w:rPr>
          <w:t xml:space="preserve">70 </w:t>
        </w:r>
      </w:ins>
      <w:r w:rsidR="00E37AE0" w:rsidRPr="1AE1E6E9">
        <w:rPr>
          <w:rPrChange w:author="Laitila Miika" w:date="2018-09-12T03:55:00Z" w:id="66">
            <w:rPr>
              <w:szCs w:val="24"/>
            </w:rPr>
          </w:rPrChange>
        </w:rPr>
        <w:t xml:space="preserve">tuntia/opiskelija projektin aikana. </w:t>
      </w:r>
    </w:p>
    <w:p w14:paraId="4A2270D7" w14:textId="77777777" w:rsidR="00E37AE0" w:rsidRDefault="00E37AE0" w:rsidP="2DBDD7C7">
      <w:pPr>
        <w:ind w:left="720"/>
        <w:rPr>
          <w:szCs w:val="24"/>
        </w:rPr>
      </w:pPr>
      <w:r w:rsidRPr="2DBDD7C7">
        <w:rPr>
          <w:rPrChange w:author="Pyhäjärvi Jere" w:date="2018-09-12T04:01:00Z" w:id="67">
            <w:rPr>
              <w:szCs w:val="24"/>
            </w:rPr>
          </w:rPrChange>
        </w:rPr>
        <w:t xml:space="preserve">Projekti kuuluu </w:t>
      </w:r>
      <w:r w:rsidR="00FF4B7D" w:rsidRPr="2DBDD7C7">
        <w:rPr>
          <w:rPrChange w:author="Pyhäjärvi Jere" w:date="2018-09-12T04:01:00Z" w:id="68">
            <w:rPr>
              <w:szCs w:val="24"/>
            </w:rPr>
          </w:rPrChange>
        </w:rPr>
        <w:t>IT-instituuti</w:t>
      </w:r>
      <w:r w:rsidR="00FB70D7" w:rsidRPr="2DBDD7C7">
        <w:rPr>
          <w:rPrChange w:author="Pyhäjärvi Jere" w:date="2018-09-12T04:01:00Z" w:id="69">
            <w:rPr>
              <w:szCs w:val="24"/>
            </w:rPr>
          </w:rPrChange>
        </w:rPr>
        <w:t>n</w:t>
      </w:r>
      <w:r w:rsidRPr="2DBDD7C7">
        <w:rPr>
          <w:rPrChange w:author="Pyhäjärvi Jere" w:date="2018-09-12T04:01:00Z" w:id="70">
            <w:rPr>
              <w:szCs w:val="24"/>
            </w:rPr>
          </w:rPrChange>
        </w:rPr>
        <w:t xml:space="preserve"> opetusohjelmaan ja sillä on </w:t>
      </w:r>
      <w:r w:rsidR="00FF4B7D" w:rsidRPr="2DBDD7C7">
        <w:rPr>
          <w:rPrChange w:author="Pyhäjärvi Jere" w:date="2018-09-12T04:01:00Z" w:id="71">
            <w:rPr>
              <w:szCs w:val="24"/>
            </w:rPr>
          </w:rPrChange>
        </w:rPr>
        <w:t>IT-instituuti</w:t>
      </w:r>
      <w:r w:rsidR="00FB70D7" w:rsidRPr="2DBDD7C7">
        <w:rPr>
          <w:rPrChange w:author="Pyhäjärvi Jere" w:date="2018-09-12T04:01:00Z" w:id="72">
            <w:rPr>
              <w:szCs w:val="24"/>
            </w:rPr>
          </w:rPrChange>
        </w:rPr>
        <w:t>n</w:t>
      </w:r>
      <w:r w:rsidRPr="2DBDD7C7">
        <w:rPr>
          <w:rPrChange w:author="Pyhäjärvi Jere" w:date="2018-09-12T04:01:00Z" w:id="73">
            <w:rPr>
              <w:szCs w:val="24"/>
            </w:rPr>
          </w:rPrChange>
        </w:rPr>
        <w:t xml:space="preserve"> näkökulmasta opetukselliset tavoitteet. Tämän vuoksi </w:t>
      </w:r>
      <w:r w:rsidR="00FF4B7D" w:rsidRPr="2DBDD7C7">
        <w:rPr>
          <w:rPrChange w:author="Pyhäjärvi Jere" w:date="2018-09-12T04:01:00Z" w:id="74">
            <w:rPr>
              <w:szCs w:val="24"/>
            </w:rPr>
          </w:rPrChange>
        </w:rPr>
        <w:t>IT-instituutti</w:t>
      </w:r>
      <w:r w:rsidRPr="2DBDD7C7">
        <w:rPr>
          <w:rPrChange w:author="Pyhäjärvi Jere" w:date="2018-09-12T04:01:00Z" w:id="75">
            <w:rPr>
              <w:szCs w:val="24"/>
            </w:rPr>
          </w:rPrChange>
        </w:rPr>
        <w:t xml:space="preserve"> ei vastaa Projektin sisällöllisistä tavoitteista eikä niiden saavuttamisesta.</w:t>
      </w:r>
    </w:p>
    <w:p w14:paraId="28B247A6" w14:textId="77777777" w:rsidR="00E37AE0" w:rsidRDefault="00E37AE0">
      <w:pPr>
        <w:pStyle w:val="Heading2"/>
      </w:pPr>
      <w:r>
        <w:t>3.3 Ryhmä</w:t>
      </w:r>
    </w:p>
    <w:p w14:paraId="573868AE" w14:textId="22218F65" w:rsidR="00E37AE0" w:rsidRDefault="00D43107" w:rsidP="2DBDD7C7">
      <w:pPr>
        <w:ind w:left="720"/>
        <w:rPr>
          <w:szCs w:val="24"/>
        </w:rPr>
      </w:pPr>
      <w:ins w:id="76" w:author="Marja Jämbeck" w:date="2018-09-05T12:43:00Z">
        <w:r w:rsidRPr="1AE1E6E9">
          <w:rPr>
            <w:rPrChange w:author="Laitila Miika" w:date="2018-09-12T03:55:00Z" w:id="77">
              <w:rPr>
                <w:szCs w:val="24"/>
              </w:rPr>
            </w:rPrChange>
          </w:rPr>
          <w:t>Refil</w:t>
        </w:r>
        <w:del w:id="78" w:author="Laitila Miika" w:date="2018-09-12T03:56:00Z">
          <w:r w:rsidRPr="1AE1E6E9" w:rsidDel="15154A6B">
            <w:rPr>
              <w:rPrChange w:author="Laitila Miika" w:date="2018-09-12T03:55:00Z" w:id="79">
                <w:rPr>
                  <w:szCs w:val="24"/>
                </w:rPr>
              </w:rPrChange>
            </w:rPr>
            <w:delText>l</w:delText>
          </w:r>
        </w:del>
      </w:ins>
      <w:del w:id="80" w:author="Marja Jämbeck" w:date="2018-09-05T12:43:00Z">
        <w:r w:rsidR="00E37AE0" w:rsidDel="00D43107">
          <w:rPr>
            <w:szCs w:val="24"/>
          </w:rPr>
          <w:delText>Ryhmä</w:delText>
        </w:r>
      </w:del>
      <w:ins w:id="81" w:author="Marja Jämbeck" w:date="2018-09-05T12:43:00Z">
        <w:r w:rsidRPr="1AE1E6E9">
          <w:rPr>
            <w:rPrChange w:author="Laitila Miika" w:date="2018-09-12T03:55:00Z" w:id="82">
              <w:rPr>
                <w:szCs w:val="24"/>
              </w:rPr>
            </w:rPrChange>
          </w:rPr>
          <w:t>i</w:t>
        </w:r>
      </w:ins>
      <w:r w:rsidR="00E37AE0" w:rsidRPr="1AE1E6E9">
        <w:rPr>
          <w:rPrChange w:author="Laitila Miika" w:date="2018-09-12T03:55:00Z" w:id="83">
            <w:rPr>
              <w:szCs w:val="24"/>
            </w:rPr>
          </w:rPrChange>
        </w:rPr>
        <w:t xml:space="preserve">n tehtävänä on toteuttaa Projekti projektisuunnitelman (liite 1) ja siihen myöhemmin </w:t>
      </w:r>
      <w:del w:id="84" w:author="Niemi Kari" w:date="2017-08-18T12:05:00Z">
        <w:r w:rsidR="00E37AE0" w:rsidDel="00C61FED">
          <w:rPr>
            <w:szCs w:val="24"/>
          </w:rPr>
          <w:delText>johtoryhmä</w:delText>
        </w:r>
      </w:del>
      <w:ins w:id="85" w:author="Niemi Kari" w:date="2017-08-18T12:07:00Z">
        <w:r w:rsidR="00C61FED" w:rsidRPr="1AE1E6E9">
          <w:rPr>
            <w:rPrChange w:author="Laitila Miika" w:date="2018-09-12T03:55:00Z" w:id="86">
              <w:rPr>
                <w:szCs w:val="24"/>
              </w:rPr>
            </w:rPrChange>
          </w:rPr>
          <w:t>Ohjausryhmä</w:t>
        </w:r>
      </w:ins>
      <w:ins w:id="87" w:author="Niemi Kari" w:date="2017-08-18T12:09:00Z">
        <w:r w:rsidR="00C61FED" w:rsidRPr="1AE1E6E9">
          <w:rPr>
            <w:rPrChange w:author="Laitila Miika" w:date="2018-09-12T03:55:00Z" w:id="88">
              <w:rPr>
                <w:szCs w:val="24"/>
              </w:rPr>
            </w:rPrChange>
          </w:rPr>
          <w:t>n</w:t>
        </w:r>
      </w:ins>
      <w:del w:id="89" w:author="Niemi Kari" w:date="2017-08-18T12:05:00Z">
        <w:r w:rsidR="00E37AE0" w:rsidDel="00C61FED">
          <w:rPr>
            <w:szCs w:val="24"/>
          </w:rPr>
          <w:delText xml:space="preserve">ssä </w:delText>
        </w:r>
      </w:del>
      <w:ins w:id="90" w:author="Niemi Kari" w:date="2017-08-18T12:05:00Z">
        <w:r w:rsidR="00C61FED" w:rsidRPr="1AE1E6E9">
          <w:rPr>
            <w:rPrChange w:author="Laitila Miika" w:date="2018-09-12T03:55:00Z" w:id="91">
              <w:rPr>
                <w:szCs w:val="24"/>
              </w:rPr>
            </w:rPrChange>
          </w:rPr>
          <w:t xml:space="preserve">kokouksissa </w:t>
        </w:r>
      </w:ins>
      <w:ins w:id="92" w:author="Niemi Kari" w:date="2017-08-18T12:13:00Z">
        <w:r w:rsidR="00E648E9" w:rsidRPr="1AE1E6E9">
          <w:rPr>
            <w:rPrChange w:author="Laitila Miika" w:date="2018-09-12T03:55:00Z" w:id="93">
              <w:rPr>
                <w:szCs w:val="24"/>
              </w:rPr>
            </w:rPrChange>
          </w:rPr>
          <w:t xml:space="preserve">(Workshop-kokous) </w:t>
        </w:r>
      </w:ins>
      <w:r w:rsidR="00E37AE0" w:rsidRPr="1AE1E6E9">
        <w:rPr>
          <w:rPrChange w:author="Laitila Miika" w:date="2018-09-12T03:55:00Z" w:id="94">
            <w:rPr>
              <w:szCs w:val="24"/>
            </w:rPr>
          </w:rPrChange>
        </w:rPr>
        <w:t>tehtyjen tarkennusten ja sovittujen mahdollisten muutosten mukaisesti</w:t>
      </w:r>
      <w:r w:rsidR="00E37AE0" w:rsidRPr="2DBDD7C7">
        <w:t xml:space="preserve">. </w:t>
      </w:r>
      <w:ins w:id="95" w:author="Marja Jämbeck" w:date="2018-09-05T12:43:00Z">
        <w:r w:rsidRPr="1AE1E6E9">
          <w:rPr>
            <w:rPrChange w:author="Laitila Miika" w:date="2018-09-12T03:55:00Z" w:id="96">
              <w:rPr>
                <w:szCs w:val="24"/>
              </w:rPr>
            </w:rPrChange>
          </w:rPr>
          <w:t>Refilli</w:t>
        </w:r>
      </w:ins>
      <w:ins w:id="97" w:author="Marja Jämbeck" w:date="2018-09-05T12:27:00Z">
        <w:r w:rsidR="00363800">
          <w:t>n</w:t>
        </w:r>
      </w:ins>
      <w:del w:id="98" w:author="Marja Jämbeck" w:date="2018-09-05T12:27:00Z">
        <w:r w:rsidR="00E37AE0" w:rsidDel="00363800">
          <w:rPr>
            <w:szCs w:val="24"/>
          </w:rPr>
          <w:delText xml:space="preserve">Ryhmän </w:delText>
        </w:r>
      </w:del>
      <w:ins w:id="99" w:author="Marja Jämbeck" w:date="2018-09-05T12:27:00Z">
        <w:r w:rsidR="00363800" w:rsidRPr="2DBDD7C7">
          <w:rPr>
            <w:rPrChange w:author="Pyhäjärvi Jere" w:date="2018-09-12T04:01:00Z" w:id="100">
              <w:rPr>
                <w:szCs w:val="24"/>
              </w:rPr>
            </w:rPrChange>
          </w:rPr>
          <w:t xml:space="preserve"> </w:t>
        </w:r>
      </w:ins>
      <w:r w:rsidR="00E37AE0" w:rsidRPr="1AE1E6E9">
        <w:rPr>
          <w:rPrChange w:author="Laitila Miika" w:date="2018-09-12T03:55:00Z" w:id="101">
            <w:rPr>
              <w:szCs w:val="24"/>
            </w:rPr>
          </w:rPrChange>
        </w:rPr>
        <w:t xml:space="preserve">kukin jäsen panostaa projektiin n. </w:t>
      </w:r>
      <w:del w:id="102" w:author="Niemi Kari" w:date="2017-08-18T11:58:00Z">
        <w:r w:rsidR="00C0705F" w:rsidDel="00FF1F8F">
          <w:rPr>
            <w:szCs w:val="24"/>
          </w:rPr>
          <w:delText>260</w:delText>
        </w:r>
        <w:r w:rsidR="00E37AE0" w:rsidDel="00FF1F8F">
          <w:rPr>
            <w:szCs w:val="24"/>
          </w:rPr>
          <w:delText xml:space="preserve"> </w:delText>
        </w:r>
      </w:del>
      <w:ins w:id="103" w:author="Niemi Kari" w:date="2017-08-18T11:58:00Z">
        <w:r w:rsidR="00FF1F8F" w:rsidRPr="1AE1E6E9">
          <w:rPr>
            <w:rPrChange w:author="Laitila Miika" w:date="2018-09-12T03:55:00Z" w:id="104">
              <w:rPr>
                <w:szCs w:val="24"/>
              </w:rPr>
            </w:rPrChange>
          </w:rPr>
          <w:t xml:space="preserve">280 </w:t>
        </w:r>
      </w:ins>
      <w:r w:rsidR="00E37AE0" w:rsidRPr="1AE1E6E9">
        <w:rPr>
          <w:rPrChange w:author="Laitila Miika" w:date="2018-09-12T03:55:00Z" w:id="105">
            <w:rPr>
              <w:szCs w:val="24"/>
            </w:rPr>
          </w:rPrChange>
        </w:rPr>
        <w:t xml:space="preserve">työtuntia. Lisäksi kunkin ryhmän jäsenen velvollisuus on osallistua </w:t>
      </w:r>
      <w:r w:rsidR="00FF4B7D" w:rsidRPr="1AE1E6E9">
        <w:rPr>
          <w:rPrChange w:author="Laitila Miika" w:date="2018-09-12T03:55:00Z" w:id="106">
            <w:rPr>
              <w:szCs w:val="24"/>
            </w:rPr>
          </w:rPrChange>
        </w:rPr>
        <w:t>IT-instituuti</w:t>
      </w:r>
      <w:r w:rsidR="00FB70D7" w:rsidRPr="1AE1E6E9">
        <w:rPr>
          <w:rPrChange w:author="Laitila Miika" w:date="2018-09-12T03:55:00Z" w:id="107">
            <w:rPr>
              <w:szCs w:val="24"/>
            </w:rPr>
          </w:rPrChange>
        </w:rPr>
        <w:t>n</w:t>
      </w:r>
      <w:r w:rsidR="00E37AE0" w:rsidRPr="1AE1E6E9">
        <w:rPr>
          <w:rPrChange w:author="Laitila Miika" w:date="2018-09-12T03:55:00Z" w:id="108">
            <w:rPr>
              <w:szCs w:val="24"/>
            </w:rPr>
          </w:rPrChange>
        </w:rPr>
        <w:t xml:space="preserve"> järjestämään Projektia tukevaan koulutukseen.</w:t>
      </w:r>
    </w:p>
    <w:p w14:paraId="6008CDBE" w14:textId="77777777" w:rsidR="00E37AE0" w:rsidRDefault="00E37AE0">
      <w:pPr>
        <w:pStyle w:val="Heading1"/>
      </w:pPr>
      <w:r>
        <w:lastRenderedPageBreak/>
        <w:t>4 Sopimuksen osapuolten oikeudet</w:t>
      </w:r>
    </w:p>
    <w:p w14:paraId="0E8E4638" w14:textId="77777777" w:rsidR="00E37AE0" w:rsidRDefault="00E37AE0">
      <w:pPr>
        <w:pStyle w:val="Heading2"/>
      </w:pPr>
      <w:r>
        <w:t>4.1 Yritys</w:t>
      </w:r>
    </w:p>
    <w:p w14:paraId="6B560A16" w14:textId="31E085D3" w:rsidR="00E37AE0" w:rsidRDefault="00E37AE0" w:rsidP="2DBDD7C7">
      <w:pPr>
        <w:ind w:left="720"/>
        <w:rPr>
          <w:szCs w:val="24"/>
        </w:rPr>
      </w:pPr>
      <w:r w:rsidRPr="1AE1E6E9">
        <w:rPr>
          <w:rPrChange w:author="Laitila Miika" w:date="2018-09-12T03:55:00Z" w:id="109">
            <w:rPr>
              <w:szCs w:val="24"/>
            </w:rPr>
          </w:rPrChange>
        </w:rPr>
        <w:t>Yritys saa kaikki oikeudet sisältäen muuntelu- ja edelleen</w:t>
      </w:r>
      <w:ins w:id="110" w:author="Niemi Kari" w:date="2017-08-18T11:58:00Z">
        <w:r w:rsidR="00FF1F8F" w:rsidRPr="2DBDD7C7">
          <w:rPr>
            <w:rPrChange w:author="Pyhäjärvi Jere" w:date="2018-09-12T04:01:00Z" w:id="111">
              <w:rPr>
                <w:szCs w:val="24"/>
              </w:rPr>
            </w:rPrChange>
          </w:rPr>
          <w:t xml:space="preserve"> </w:t>
        </w:r>
      </w:ins>
      <w:r w:rsidRPr="1AE1E6E9">
        <w:rPr>
          <w:rPrChange w:author="Laitila Miika" w:date="2018-09-12T03:55:00Z" w:id="112">
            <w:rPr>
              <w:szCs w:val="24"/>
            </w:rPr>
          </w:rPrChange>
        </w:rPr>
        <w:t xml:space="preserve">luovutusoikeudet Projektin projektisuunnitelmassa (liite 1) määriteltyihin tuloksiin mukaan lukien omistusoikeuden </w:t>
      </w:r>
      <w:ins w:id="113" w:author="Marja Jämbeck" w:date="2018-09-05T12:44:00Z">
        <w:r w:rsidR="00D43107" w:rsidRPr="1AE1E6E9">
          <w:rPr>
            <w:rPrChange w:author="Laitila Miika" w:date="2018-09-12T03:55:00Z" w:id="114">
              <w:rPr>
                <w:szCs w:val="24"/>
              </w:rPr>
            </w:rPrChange>
          </w:rPr>
          <w:t>Refil</w:t>
        </w:r>
        <w:del w:id="115" w:author="Laitila Miika" w:date="2018-09-12T03:56:00Z">
          <w:r w:rsidR="00D43107" w:rsidRPr="1AE1E6E9" w:rsidDel="15154A6B">
            <w:rPr>
              <w:rPrChange w:author="Laitila Miika" w:date="2018-09-12T03:55:00Z" w:id="116">
                <w:rPr>
                  <w:szCs w:val="24"/>
                </w:rPr>
              </w:rPrChange>
            </w:rPr>
            <w:delText>l</w:delText>
          </w:r>
        </w:del>
      </w:ins>
      <w:del w:id="117" w:author="Marja Jämbeck" w:date="2018-09-05T12:44:00Z">
        <w:r w:rsidDel="00D43107">
          <w:rPr>
            <w:szCs w:val="24"/>
          </w:rPr>
          <w:delText>Ryhmä</w:delText>
        </w:r>
      </w:del>
      <w:ins w:id="118" w:author="Marja Jämbeck" w:date="2018-09-05T12:44:00Z">
        <w:r w:rsidR="00D43107" w:rsidRPr="1AE1E6E9">
          <w:rPr>
            <w:rPrChange w:author="Laitila Miika" w:date="2018-09-12T03:55:00Z" w:id="119">
              <w:rPr>
                <w:szCs w:val="24"/>
              </w:rPr>
            </w:rPrChange>
          </w:rPr>
          <w:t>i</w:t>
        </w:r>
      </w:ins>
      <w:r w:rsidRPr="1AE1E6E9">
        <w:rPr>
          <w:rPrChange w:author="Laitila Miika" w:date="2018-09-12T03:55:00Z" w:id="120">
            <w:rPr>
              <w:szCs w:val="24"/>
            </w:rPr>
          </w:rPrChange>
        </w:rPr>
        <w:t>n Yritykselle Projektin tuloksina luovuttamiin raportteihin, muihin dokumentteihin ja aineistoihin.</w:t>
      </w:r>
    </w:p>
    <w:p w14:paraId="5239E43C" w14:textId="77777777" w:rsidR="00E37AE0" w:rsidRDefault="00E37AE0">
      <w:pPr>
        <w:pStyle w:val="Heading2"/>
      </w:pPr>
      <w:r>
        <w:t xml:space="preserve">4.2 </w:t>
      </w:r>
      <w:r w:rsidR="00FF4B7D">
        <w:t>IT-instituutti</w:t>
      </w:r>
    </w:p>
    <w:p w14:paraId="6A29B78B" w14:textId="77777777" w:rsidR="00E37AE0" w:rsidRDefault="00FF4B7D" w:rsidP="2DBDD7C7">
      <w:pPr>
        <w:ind w:left="720"/>
        <w:rPr>
          <w:szCs w:val="24"/>
        </w:rPr>
      </w:pPr>
      <w:r w:rsidRPr="2DBDD7C7">
        <w:rPr>
          <w:rPrChange w:author="Pyhäjärvi Jere" w:date="2018-09-12T04:01:00Z" w:id="121">
            <w:rPr>
              <w:szCs w:val="24"/>
            </w:rPr>
          </w:rPrChange>
        </w:rPr>
        <w:t>IT-instituuti</w:t>
      </w:r>
      <w:r w:rsidR="00FB70D7" w:rsidRPr="2DBDD7C7">
        <w:rPr>
          <w:rPrChange w:author="Pyhäjärvi Jere" w:date="2018-09-12T04:01:00Z" w:id="122">
            <w:rPr>
              <w:szCs w:val="24"/>
            </w:rPr>
          </w:rPrChange>
        </w:rPr>
        <w:t>l</w:t>
      </w:r>
      <w:r w:rsidRPr="2DBDD7C7">
        <w:rPr>
          <w:rPrChange w:author="Pyhäjärvi Jere" w:date="2018-09-12T04:01:00Z" w:id="123">
            <w:rPr>
              <w:szCs w:val="24"/>
            </w:rPr>
          </w:rPrChange>
        </w:rPr>
        <w:t>la</w:t>
      </w:r>
      <w:r w:rsidR="00FB70D7" w:rsidRPr="2DBDD7C7">
        <w:rPr>
          <w:rPrChange w:author="Pyhäjärvi Jere" w:date="2018-09-12T04:01:00Z" w:id="124">
            <w:rPr>
              <w:szCs w:val="24"/>
            </w:rPr>
          </w:rPrChange>
        </w:rPr>
        <w:t xml:space="preserve"> </w:t>
      </w:r>
      <w:r w:rsidR="00E37AE0" w:rsidRPr="2DBDD7C7">
        <w:rPr>
          <w:rPrChange w:author="Pyhäjärvi Jere" w:date="2018-09-12T04:01:00Z" w:id="125">
            <w:rPr>
              <w:szCs w:val="24"/>
            </w:rPr>
          </w:rPrChange>
        </w:rPr>
        <w:t xml:space="preserve">on oikeus käyttää projektin tuotoksia rajoitetusti opetustarkoituksiin. Yrityksellä on kuitenkin halutessaan oikeus ennen sopimuksen päättymistä tarkastaa ja rajata </w:t>
      </w:r>
      <w:r w:rsidRPr="2DBDD7C7">
        <w:rPr>
          <w:rPrChange w:author="Pyhäjärvi Jere" w:date="2018-09-12T04:01:00Z" w:id="126">
            <w:rPr>
              <w:szCs w:val="24"/>
            </w:rPr>
          </w:rPrChange>
        </w:rPr>
        <w:t>IT-instituuti</w:t>
      </w:r>
      <w:r w:rsidR="00802DD5" w:rsidRPr="2DBDD7C7">
        <w:rPr>
          <w:rPrChange w:author="Pyhäjärvi Jere" w:date="2018-09-12T04:01:00Z" w:id="127">
            <w:rPr>
              <w:szCs w:val="24"/>
            </w:rPr>
          </w:rPrChange>
        </w:rPr>
        <w:t>lle</w:t>
      </w:r>
      <w:r w:rsidR="00E37AE0" w:rsidRPr="2DBDD7C7">
        <w:rPr>
          <w:rPrChange w:author="Pyhäjärvi Jere" w:date="2018-09-12T04:01:00Z" w:id="128">
            <w:rPr>
              <w:szCs w:val="24"/>
            </w:rPr>
          </w:rPrChange>
        </w:rPr>
        <w:t xml:space="preserve"> jäävä materiaali.</w:t>
      </w:r>
    </w:p>
    <w:p w14:paraId="7CBEBB3B" w14:textId="77777777" w:rsidR="00E37AE0" w:rsidRDefault="00FF4B7D" w:rsidP="2DBDD7C7">
      <w:pPr>
        <w:ind w:left="720"/>
        <w:rPr>
          <w:szCs w:val="24"/>
        </w:rPr>
      </w:pPr>
      <w:r w:rsidRPr="2DBDD7C7">
        <w:rPr>
          <w:rPrChange w:author="Pyhäjärvi Jere" w:date="2018-09-12T04:01:00Z" w:id="129">
            <w:rPr>
              <w:szCs w:val="24"/>
            </w:rPr>
          </w:rPrChange>
        </w:rPr>
        <w:t>IT-instituuti</w:t>
      </w:r>
      <w:r w:rsidR="00FB70D7" w:rsidRPr="2DBDD7C7">
        <w:rPr>
          <w:rPrChange w:author="Pyhäjärvi Jere" w:date="2018-09-12T04:01:00Z" w:id="130">
            <w:rPr>
              <w:szCs w:val="24"/>
            </w:rPr>
          </w:rPrChange>
        </w:rPr>
        <w:t>ll</w:t>
      </w:r>
      <w:r w:rsidRPr="2DBDD7C7">
        <w:rPr>
          <w:rPrChange w:author="Pyhäjärvi Jere" w:date="2018-09-12T04:01:00Z" w:id="131">
            <w:rPr>
              <w:szCs w:val="24"/>
            </w:rPr>
          </w:rPrChange>
        </w:rPr>
        <w:t>a</w:t>
      </w:r>
      <w:r w:rsidR="00FB70D7" w:rsidRPr="2DBDD7C7">
        <w:rPr>
          <w:rPrChange w:author="Pyhäjärvi Jere" w:date="2018-09-12T04:01:00Z" w:id="132">
            <w:rPr>
              <w:szCs w:val="24"/>
            </w:rPr>
          </w:rPrChange>
        </w:rPr>
        <w:t xml:space="preserve"> </w:t>
      </w:r>
      <w:r w:rsidR="00E37AE0" w:rsidRPr="2DBDD7C7">
        <w:rPr>
          <w:rPrChange w:author="Pyhäjärvi Jere" w:date="2018-09-12T04:01:00Z" w:id="133">
            <w:rPr>
              <w:szCs w:val="24"/>
            </w:rPr>
          </w:rPrChange>
        </w:rPr>
        <w:t>on oikeus käyttää Projektia referenssinään.</w:t>
      </w:r>
    </w:p>
    <w:p w14:paraId="72FA6A5D" w14:textId="77777777" w:rsidR="00E37AE0" w:rsidRDefault="00E37AE0">
      <w:pPr>
        <w:pStyle w:val="Heading2"/>
      </w:pPr>
      <w:r>
        <w:t>4.3 Ryhmä</w:t>
      </w:r>
    </w:p>
    <w:p w14:paraId="7787AB0C" w14:textId="77777777" w:rsidR="00E37AE0" w:rsidRDefault="00D43107" w:rsidP="2DBDD7C7">
      <w:pPr>
        <w:ind w:left="720"/>
        <w:rPr>
          <w:szCs w:val="24"/>
        </w:rPr>
      </w:pPr>
      <w:ins w:id="134" w:author="Laitila Miika" w:date="2018-09-12T03:56:00Z">
        <w:r w:rsidRPr="1AE1E6E9">
          <w:rPr>
            <w:rPrChange w:author="Laitila Miika" w:date="2018-09-12T03:55:00Z" w:id="135">
              <w:rPr>
                <w:szCs w:val="24"/>
              </w:rPr>
            </w:rPrChange>
          </w:rPr>
          <w:t>Refiliin</w:t>
        </w:r>
      </w:ins>
      <w:del w:id="136" w:author="Marja Jämbeck" w:date="2018-09-05T12:27:00Z">
        <w:r w:rsidR="00E37AE0" w:rsidDel="00363800">
          <w:rPr>
            <w:szCs w:val="24"/>
          </w:rPr>
          <w:delText>Ryhmään</w:delText>
        </w:r>
      </w:del>
      <w:r w:rsidR="00E37AE0" w:rsidRPr="1AE1E6E9">
        <w:rPr>
          <w:rPrChange w:author="Laitila Miika" w:date="2018-09-12T03:55:00Z" w:id="137">
            <w:rPr>
              <w:szCs w:val="24"/>
            </w:rPr>
          </w:rPrChange>
        </w:rPr>
        <w:t xml:space="preserve"> kuuluvalla opiskelijalla on oikeus halutessaan käyttää Projektia referenssinään.</w:t>
      </w:r>
    </w:p>
    <w:p w14:paraId="499D1AB2" w14:textId="77777777" w:rsidR="00E37AE0" w:rsidRDefault="00E37AE0">
      <w:pPr>
        <w:pStyle w:val="Heading1"/>
      </w:pPr>
      <w:r>
        <w:t>5 Aineettomat oikeudet</w:t>
      </w:r>
    </w:p>
    <w:p w14:paraId="24F05D43" w14:textId="77777777" w:rsidR="00E37AE0" w:rsidRDefault="00E37AE0" w:rsidP="2DBDD7C7">
      <w:pPr>
        <w:ind w:left="720"/>
        <w:rPr>
          <w:szCs w:val="24"/>
        </w:rPr>
      </w:pPr>
      <w:r w:rsidRPr="1AE1E6E9">
        <w:rPr>
          <w:rPrChange w:author="Laitila Miika" w:date="2018-09-12T03:55:00Z" w:id="138">
            <w:rPr>
              <w:szCs w:val="24"/>
            </w:rPr>
          </w:rPrChange>
        </w:rPr>
        <w:t>Projektissa mahdollisesti syntyvät keksinnöt, tekijänoikeuden suojaamat teokset tai muiden aineettomien oikeuksien suojaamat aineettomat oikeudet kuuluvat yksinomaan Yritykselle pois lukien kohdassa 4 olevat poikkeukset. Mikäli Projektin aikana syntyy siihen liittyviä keksint</w:t>
      </w:r>
      <w:r w:rsidR="002A43E7" w:rsidRPr="1AE1E6E9">
        <w:rPr>
          <w:rPrChange w:author="Laitila Miika" w:date="2018-09-12T03:55:00Z" w:id="139">
            <w:rPr>
              <w:szCs w:val="24"/>
            </w:rPr>
          </w:rPrChange>
        </w:rPr>
        <w:t>öjä, maksaa Y</w:t>
      </w:r>
      <w:r w:rsidRPr="1AE1E6E9">
        <w:rPr>
          <w:rPrChange w:author="Laitila Miika" w:date="2018-09-12T03:55:00Z" w:id="140">
            <w:rPr>
              <w:szCs w:val="24"/>
            </w:rPr>
          </w:rPrChange>
        </w:rPr>
        <w:t xml:space="preserve">ritys niistä </w:t>
      </w:r>
      <w:ins w:id="141" w:author="Laitila Miika" w:date="2018-09-12T03:56:00Z">
        <w:r w:rsidR="00D43107" w:rsidRPr="1AE1E6E9">
          <w:rPr>
            <w:rPrChange w:author="Laitila Miika" w:date="2018-09-12T03:55:00Z" w:id="142">
              <w:rPr>
                <w:szCs w:val="24"/>
              </w:rPr>
            </w:rPrChange>
          </w:rPr>
          <w:t>Refilin</w:t>
        </w:r>
      </w:ins>
      <w:del w:id="143" w:author="Marja Jämbeck" w:date="2018-09-05T12:29:00Z">
        <w:r w:rsidDel="00363800">
          <w:rPr>
            <w:szCs w:val="24"/>
          </w:rPr>
          <w:delText>Ryhmän</w:delText>
        </w:r>
      </w:del>
      <w:r w:rsidRPr="1AE1E6E9">
        <w:rPr>
          <w:rPrChange w:author="Laitila Miika" w:date="2018-09-12T03:55:00Z" w:id="144">
            <w:rPr>
              <w:szCs w:val="24"/>
            </w:rPr>
          </w:rPrChange>
        </w:rPr>
        <w:t xml:space="preserve"> jäsenille kohtuullisen korvauksen. </w:t>
      </w:r>
    </w:p>
    <w:p w14:paraId="52B5CC2A" w14:textId="77777777" w:rsidR="00E37AE0" w:rsidRDefault="00E37AE0">
      <w:pPr>
        <w:pStyle w:val="Heading1"/>
      </w:pPr>
      <w:r>
        <w:t>6 Oikeus materiaaliin ja aineistoon</w:t>
      </w:r>
    </w:p>
    <w:p w14:paraId="73D81361" w14:textId="77777777" w:rsidR="00E37AE0" w:rsidRDefault="00E37AE0" w:rsidP="2DBDD7C7">
      <w:pPr>
        <w:ind w:left="720"/>
        <w:rPr>
          <w:szCs w:val="24"/>
        </w:rPr>
      </w:pPr>
      <w:r w:rsidRPr="2DBDD7C7">
        <w:rPr>
          <w:rPrChange w:author="Pyhäjärvi Jere" w:date="2018-09-12T04:01:00Z" w:id="145">
            <w:rPr>
              <w:szCs w:val="24"/>
            </w:rPr>
          </w:rPrChange>
        </w:rPr>
        <w:t>Projektin materiaalin ja aineiston omistus-, tekijän- ja muut oikeudet siirtyvät Yritykselle kohdan 4 mukaisella tavalla, kun Projekti on päättynyt</w:t>
      </w:r>
      <w:r w:rsidR="00A06B38" w:rsidRPr="2DBDD7C7">
        <w:rPr>
          <w:rPrChange w:author="Pyhäjärvi Jere" w:date="2018-09-12T04:01:00Z" w:id="146">
            <w:rPr>
              <w:szCs w:val="24"/>
            </w:rPr>
          </w:rPrChange>
        </w:rPr>
        <w:t xml:space="preserve">. </w:t>
      </w:r>
      <w:r w:rsidRPr="2DBDD7C7">
        <w:rPr>
          <w:rPrChange w:author="Pyhäjärvi Jere" w:date="2018-09-12T04:01:00Z" w:id="147">
            <w:rPr>
              <w:szCs w:val="24"/>
            </w:rPr>
          </w:rPrChange>
        </w:rPr>
        <w:t>Projektia varten hankitut laitteet, ohjelmistot ja muut välineet omistaa ja saa haltuunsa se osapuoli, joka on hankinnan tehnyt.</w:t>
      </w:r>
    </w:p>
    <w:p w14:paraId="16ECA6CA" w14:textId="77777777" w:rsidR="00E37AE0" w:rsidRDefault="00285269">
      <w:pPr>
        <w:pStyle w:val="Heading1"/>
      </w:pPr>
      <w:r>
        <w:t>7</w:t>
      </w:r>
      <w:r w:rsidR="00E37AE0">
        <w:t xml:space="preserve"> Muutosten tekeminen sopimukseen</w:t>
      </w:r>
    </w:p>
    <w:p w14:paraId="11B480BA" w14:textId="77777777" w:rsidR="00E37AE0" w:rsidRDefault="00E37AE0">
      <w:pPr>
        <w:pStyle w:val="BodyTextIndent2"/>
      </w:pPr>
      <w:r>
        <w:t>Sopimusta, liitettä 1 lukuun</w:t>
      </w:r>
      <w:r w:rsidR="00DB511E">
        <w:t xml:space="preserve"> </w:t>
      </w:r>
      <w:r>
        <w:t xml:space="preserve">ottamatta, voidaan muuttaa vain kirjallisella sopimuksella, joka on Sopimuksen kaikkien osapuolten allekirjoitettava. </w:t>
      </w:r>
    </w:p>
    <w:p w14:paraId="048B29AB" w14:textId="77777777" w:rsidR="00E37AE0" w:rsidRDefault="00285269">
      <w:pPr>
        <w:pStyle w:val="Heading1"/>
      </w:pPr>
      <w:r>
        <w:t xml:space="preserve">8 </w:t>
      </w:r>
      <w:r w:rsidR="00E37AE0">
        <w:t>Raportointi</w:t>
      </w:r>
    </w:p>
    <w:p w14:paraId="575DB204" w14:textId="1EEDBE1E" w:rsidR="00E37AE0" w:rsidRDefault="00D43107" w:rsidP="2DBDD7C7">
      <w:pPr>
        <w:ind w:left="720"/>
        <w:rPr>
          <w:szCs w:val="24"/>
        </w:rPr>
      </w:pPr>
      <w:ins w:id="148" w:author="Marja Jämbeck" w:date="2018-09-05T12:44:00Z">
        <w:r w:rsidRPr="341552AF">
          <w:rPr>
            <w:rPrChange w:author="Laitila Miika" w:date="2018-09-12T03:56:00Z" w:id="149">
              <w:rPr>
                <w:szCs w:val="24"/>
              </w:rPr>
            </w:rPrChange>
          </w:rPr>
          <w:t>Refil</w:t>
        </w:r>
        <w:del w:id="150" w:author="Laitila Miika" w:date="2018-09-12T03:56:00Z">
          <w:r w:rsidRPr="341552AF" w:rsidDel="341552AF">
            <w:rPr>
              <w:rPrChange w:author="Laitila Miika" w:date="2018-09-12T03:56:00Z" w:id="151">
                <w:rPr>
                  <w:szCs w:val="24"/>
                </w:rPr>
              </w:rPrChange>
            </w:rPr>
            <w:delText>l</w:delText>
          </w:r>
        </w:del>
      </w:ins>
      <w:del w:id="152" w:author="Marja Jämbeck" w:date="2018-09-05T12:27:00Z">
        <w:r w:rsidR="00E37AE0" w:rsidDel="00363800">
          <w:rPr>
            <w:szCs w:val="24"/>
          </w:rPr>
          <w:delText>Ryhmä</w:delText>
        </w:r>
      </w:del>
      <w:r w:rsidR="00E37AE0" w:rsidRPr="341552AF">
        <w:rPr>
          <w:rPrChange w:author="Laitila Miika" w:date="2018-09-12T03:56:00Z" w:id="153">
            <w:rPr>
              <w:szCs w:val="24"/>
            </w:rPr>
          </w:rPrChange>
        </w:rPr>
        <w:t xml:space="preserve"> raportoi projektisuunnitelman (liite 1) mukaisesti Projektin edistymisestä Projektin </w:t>
      </w:r>
      <w:del w:id="154" w:author="Niemi Kari" w:date="2017-08-18T12:06:00Z">
        <w:r w:rsidR="00E37AE0" w:rsidDel="00C61FED">
          <w:rPr>
            <w:szCs w:val="24"/>
          </w:rPr>
          <w:delText>johtoryhmä</w:delText>
        </w:r>
      </w:del>
      <w:ins w:id="155" w:author="Niemi Kari" w:date="2017-08-18T12:07:00Z">
        <w:r w:rsidR="00C61FED" w:rsidRPr="341552AF">
          <w:rPr>
            <w:rPrChange w:author="Laitila Miika" w:date="2018-09-12T03:56:00Z" w:id="156">
              <w:rPr>
                <w:szCs w:val="24"/>
              </w:rPr>
            </w:rPrChange>
          </w:rPr>
          <w:t>Ohjausryhmä</w:t>
        </w:r>
      </w:ins>
      <w:ins w:id="157" w:author="Laitila Miika" w:date="2018-09-12T03:56:00Z">
        <w:r w:rsidR="341552AF" w:rsidRPr="2DBDD7C7">
          <w:rPr>
            <w:rPrChange w:author="Pyhäjärvi Jere" w:date="2018-09-12T04:01:00Z" w:id="158">
              <w:rPr>
                <w:szCs w:val="24"/>
              </w:rPr>
            </w:rPrChange>
          </w:rPr>
          <w:t xml:space="preserve"> </w:t>
        </w:r>
      </w:ins>
      <w:del w:id="159" w:author="Niemi Kari" w:date="2017-08-18T12:06:00Z">
        <w:r w:rsidR="00E37AE0" w:rsidDel="00C61FED">
          <w:rPr>
            <w:szCs w:val="24"/>
          </w:rPr>
          <w:delText>lle</w:delText>
        </w:r>
      </w:del>
      <w:ins w:id="160" w:author="Niemi Kari" w:date="2017-08-18T12:06:00Z">
        <w:r w:rsidR="00C61FED" w:rsidRPr="341552AF">
          <w:rPr>
            <w:rPrChange w:author="Laitila Miika" w:date="2018-09-12T03:56:00Z" w:id="161">
              <w:rPr>
                <w:szCs w:val="24"/>
              </w:rPr>
            </w:rPrChange>
          </w:rPr>
          <w:t>Workshop-kokouksissa</w:t>
        </w:r>
      </w:ins>
      <w:r w:rsidR="00E37AE0" w:rsidRPr="2DBDD7C7">
        <w:rPr>
          <w:rPrChange w:author="Pyhäjärvi Jere" w:date="2018-09-12T04:01:00Z" w:id="162">
            <w:rPr>
              <w:szCs w:val="24"/>
            </w:rPr>
          </w:rPrChange>
        </w:rPr>
        <w:t>.</w:t>
      </w:r>
    </w:p>
    <w:p w14:paraId="2E537884" w14:textId="77777777" w:rsidR="00E37AE0" w:rsidRDefault="00285269">
      <w:pPr>
        <w:pStyle w:val="Heading1"/>
      </w:pPr>
      <w:r>
        <w:lastRenderedPageBreak/>
        <w:t>9</w:t>
      </w:r>
      <w:r w:rsidR="00E37AE0">
        <w:t xml:space="preserve"> Projektin </w:t>
      </w:r>
      <w:ins w:id="163" w:author="Niemi Kari" w:date="2017-08-18T12:06:00Z">
        <w:del w:id="164" w:author="Pyhäjärvi Jere" w:date="2018-09-12T04:01:00Z">
          <w:r w:rsidR="00C61FED" w:rsidDel="2DBDD7C7">
            <w:delText>Ohjaus</w:delText>
          </w:r>
        </w:del>
      </w:ins>
      <w:del w:id="165" w:author="Niemi Kari" w:date="2017-08-18T12:06:00Z">
        <w:r w:rsidR="00E37AE0" w:rsidDel="00C61FED">
          <w:delText>johtoryhmä</w:delText>
        </w:r>
      </w:del>
      <w:ins w:id="166" w:author="Niemi Kari" w:date="2017-08-18T12:07:00Z">
        <w:r w:rsidR="00C61FED">
          <w:t>Ohjausryhmä</w:t>
        </w:r>
      </w:ins>
      <w:del w:id="167" w:author="Niemi Kari" w:date="2017-08-18T12:06:00Z">
        <w:r w:rsidR="00E37AE0" w:rsidDel="00C61FED">
          <w:delText xml:space="preserve"> ja sen tehtävät</w:delText>
        </w:r>
      </w:del>
    </w:p>
    <w:p w14:paraId="620EB1D2" w14:textId="5A8884BA" w:rsidR="00E37AE0" w:rsidRDefault="00E37AE0">
      <w:pPr>
        <w:ind w:left="709"/>
      </w:pPr>
      <w:r w:rsidRPr="1AE1E6E9">
        <w:rPr>
          <w:rPrChange w:author="Laitila Miika" w:date="2018-09-12T03:55:00Z" w:id="168">
            <w:rPr>
              <w:szCs w:val="24"/>
            </w:rPr>
          </w:rPrChange>
        </w:rPr>
        <w:t xml:space="preserve">Projektin </w:t>
      </w:r>
      <w:del w:id="169" w:author="Niemi Kari" w:date="2017-08-18T12:06:00Z">
        <w:r w:rsidDel="00C61FED">
          <w:rPr>
            <w:szCs w:val="24"/>
          </w:rPr>
          <w:delText>johtoryhmä</w:delText>
        </w:r>
      </w:del>
      <w:ins w:id="170" w:author="Niemi Kari" w:date="2017-08-18T12:07:00Z">
        <w:r w:rsidR="00C61FED" w:rsidRPr="1AE1E6E9">
          <w:rPr>
            <w:rPrChange w:author="Laitila Miika" w:date="2018-09-12T03:55:00Z" w:id="171">
              <w:rPr>
                <w:szCs w:val="24"/>
              </w:rPr>
            </w:rPrChange>
          </w:rPr>
          <w:t>Ohjausryhmä</w:t>
        </w:r>
      </w:ins>
      <w:ins w:id="172" w:author="Pyhäjärvi Jere" w:date="2018-09-12T04:01:00Z">
        <w:r w:rsidR="2DBDD7C7" w:rsidRPr="1AE1E6E9">
          <w:rPr>
            <w:rPrChange w:author="Laitila Miika" w:date="2018-09-12T03:55:00Z" w:id="173">
              <w:rPr>
                <w:szCs w:val="24"/>
              </w:rPr>
            </w:rPrChange>
          </w:rPr>
          <w:t>n</w:t>
        </w:r>
      </w:ins>
      <w:del w:id="174" w:author="Niemi Kari" w:date="2017-08-18T12:06:00Z">
        <w:r w:rsidDel="00C61FED">
          <w:rPr>
            <w:szCs w:val="24"/>
          </w:rPr>
          <w:delText xml:space="preserve">n </w:delText>
        </w:r>
      </w:del>
      <w:ins w:id="175" w:author="Niemi Kari" w:date="2017-08-18T12:06:00Z">
        <w:del w:id="176" w:author="Pyhäjärvi Jere" w:date="2018-09-12T04:01:00Z">
          <w:r w:rsidR="00C61FED" w:rsidRPr="1AE1E6E9" w:rsidDel="2DBDD7C7">
            <w:rPr>
              <w:rPrChange w:author="Laitila Miika" w:date="2018-09-12T03:55:00Z" w:id="177">
                <w:rPr>
                  <w:szCs w:val="24"/>
                </w:rPr>
              </w:rPrChange>
            </w:rPr>
            <w:delText>ohjausryhmän</w:delText>
          </w:r>
        </w:del>
        <w:r w:rsidR="00C61FED" w:rsidRPr="1AE1E6E9">
          <w:rPr>
            <w:rPrChange w:author="Laitila Miika" w:date="2018-09-12T03:55:00Z" w:id="178">
              <w:rPr>
                <w:szCs w:val="24"/>
              </w:rPr>
            </w:rPrChange>
          </w:rPr>
          <w:t xml:space="preserve"> </w:t>
        </w:r>
      </w:ins>
      <w:r w:rsidRPr="1AE1E6E9">
        <w:rPr>
          <w:rPrChange w:author="Laitila Miika" w:date="2018-09-12T03:55:00Z" w:id="179">
            <w:rPr>
              <w:szCs w:val="24"/>
            </w:rPr>
          </w:rPrChange>
        </w:rPr>
        <w:t xml:space="preserve">kokoonpano on määritelty liitteessä </w:t>
      </w:r>
      <w:r w:rsidR="00285269" w:rsidRPr="1AE1E6E9">
        <w:rPr>
          <w:rPrChange w:author="Laitila Miika" w:date="2018-09-12T03:55:00Z" w:id="180">
            <w:rPr>
              <w:szCs w:val="24"/>
            </w:rPr>
          </w:rPrChange>
        </w:rPr>
        <w:t>2</w:t>
      </w:r>
      <w:r w:rsidRPr="2DBDD7C7">
        <w:rPr>
          <w:rPrChange w:author="Pyhäjärvi Jere" w:date="2018-09-12T04:01:00Z" w:id="181">
            <w:rPr>
              <w:szCs w:val="24"/>
            </w:rPr>
          </w:rPrChange>
        </w:rPr>
        <w:t>.</w:t>
      </w:r>
      <w:ins w:id="182" w:author="Niemi Kari" w:date="2017-08-18T12:09:00Z">
        <w:r w:rsidR="00C61FED" w:rsidRPr="1AE1E6E9">
          <w:rPr>
            <w:rPrChange w:author="Laitila Miika" w:date="2018-09-12T03:55:00Z" w:id="183">
              <w:rPr>
                <w:szCs w:val="24"/>
              </w:rPr>
            </w:rPrChange>
          </w:rPr>
          <w:t xml:space="preserve"> Ohjausryhmän kokouksista käytetään nimeä Workshop</w:t>
        </w:r>
      </w:ins>
      <w:ins w:id="184" w:author="Niemi Kari" w:date="2017-08-18T12:10:00Z">
        <w:r w:rsidR="00C61FED" w:rsidRPr="1AE1E6E9">
          <w:rPr>
            <w:rPrChange w:author="Laitila Miika" w:date="2018-09-12T03:55:00Z" w:id="185">
              <w:rPr>
                <w:szCs w:val="24"/>
              </w:rPr>
            </w:rPrChange>
          </w:rPr>
          <w:t>-kokous</w:t>
        </w:r>
      </w:ins>
      <w:ins w:id="186" w:author="Niemi Kari" w:date="2017-08-18T12:09:00Z">
        <w:r w:rsidR="00C61FED" w:rsidRPr="2DBDD7C7">
          <w:rPr>
            <w:rPrChange w:author="Pyhäjärvi Jere" w:date="2018-09-12T04:01:00Z" w:id="187">
              <w:rPr>
                <w:szCs w:val="24"/>
              </w:rPr>
            </w:rPrChange>
          </w:rPr>
          <w:t>.</w:t>
        </w:r>
      </w:ins>
    </w:p>
    <w:p w14:paraId="07D68D31" w14:textId="77777777" w:rsidR="00E37AE0" w:rsidRDefault="00E37AE0">
      <w:pPr>
        <w:ind w:left="709"/>
      </w:pPr>
      <w:del w:id="188" w:author="Niemi Kari" w:date="2017-08-18T12:07:00Z">
        <w:r w:rsidDel="00C61FED">
          <w:delText>Johtoryhmä</w:delText>
        </w:r>
      </w:del>
      <w:ins w:id="189" w:author="Niemi Kari" w:date="2017-08-18T12:07:00Z">
        <w:r w:rsidR="00C61FED">
          <w:t>Ohjausryhmä</w:t>
        </w:r>
      </w:ins>
      <w:r>
        <w:t xml:space="preserve"> valvoo, hyväksyy ja päättää valmisteltujen esittelyjen pohjalta projektin sisältöön liittyvistä keskeisistä valinnoista, ryhmän käytössä olevista resursseista </w:t>
      </w:r>
    </w:p>
    <w:p w14:paraId="7573E1F1" w14:textId="77777777" w:rsidR="00E37AE0" w:rsidRDefault="00E37AE0">
      <w:pPr>
        <w:ind w:left="709"/>
      </w:pPr>
      <w:del w:id="190" w:author="Niemi Kari" w:date="2017-08-18T12:07:00Z">
        <w:r w:rsidDel="00C61FED">
          <w:delText>Johtoryhmä</w:delText>
        </w:r>
      </w:del>
      <w:ins w:id="191" w:author="Niemi Kari" w:date="2017-08-18T12:07:00Z">
        <w:r w:rsidR="00C61FED">
          <w:t>Ohjausryhmä</w:t>
        </w:r>
      </w:ins>
      <w:r>
        <w:t xml:space="preserve">n yksimielisellä päätöksellä voidaan liitettä 1 muuttaa, mikäli muutokset eivät vaikuta varsinaiseen Sopimuksen (ilman liitteitä) eikä muiden liitteiden sisältöön. Muutokset on dokumentoitava sellaisinaan </w:t>
      </w:r>
      <w:del w:id="192" w:author="Niemi Kari" w:date="2017-08-18T12:07:00Z">
        <w:r w:rsidDel="00C61FED">
          <w:delText>johtoryhmä</w:delText>
        </w:r>
      </w:del>
      <w:ins w:id="193" w:author="Niemi Kari" w:date="2017-08-18T12:07:00Z">
        <w:r w:rsidR="00C61FED">
          <w:t>Ohjausryhmä</w:t>
        </w:r>
      </w:ins>
      <w:r>
        <w:t>n kokouksen pöytäkirjaan tai sen liitteeseen, joka voi myös olla projektisuunnitelman (liite 1) uusi versio.</w:t>
      </w:r>
    </w:p>
    <w:p w14:paraId="5A6A8F66" w14:textId="77777777" w:rsidR="00E37AE0" w:rsidRDefault="00E37AE0">
      <w:pPr>
        <w:ind w:left="709"/>
      </w:pPr>
      <w:del w:id="194" w:author="Niemi Kari" w:date="2017-08-18T12:07:00Z">
        <w:r w:rsidDel="00C61FED">
          <w:delText>Johtoryhmä</w:delText>
        </w:r>
      </w:del>
      <w:ins w:id="195" w:author="Niemi Kari" w:date="2017-08-18T12:07:00Z">
        <w:r w:rsidR="00C61FED">
          <w:t>Ohjausryhmä</w:t>
        </w:r>
      </w:ins>
      <w:r>
        <w:t xml:space="preserve">n kokous on laillinen, kun kutsu </w:t>
      </w:r>
      <w:r>
        <w:rPr>
          <w:snapToGrid w:val="0"/>
          <w:lang w:eastAsia="en-US"/>
        </w:rPr>
        <w:t xml:space="preserve">kokoukseen on toimitettu </w:t>
      </w:r>
      <w:del w:id="196" w:author="Niemi Kari" w:date="2017-08-18T12:07:00Z">
        <w:r w:rsidDel="00C61FED">
          <w:rPr>
            <w:snapToGrid w:val="0"/>
            <w:lang w:eastAsia="en-US"/>
          </w:rPr>
          <w:delText>johtoryhmä</w:delText>
        </w:r>
      </w:del>
      <w:ins w:id="197" w:author="Niemi Kari" w:date="2017-08-18T12:07:00Z">
        <w:r w:rsidR="00C61FED">
          <w:rPr>
            <w:snapToGrid w:val="0"/>
            <w:lang w:eastAsia="en-US"/>
          </w:rPr>
          <w:t>Ohjausryhmä</w:t>
        </w:r>
      </w:ins>
      <w:r>
        <w:rPr>
          <w:snapToGrid w:val="0"/>
          <w:lang w:eastAsia="en-US"/>
        </w:rPr>
        <w:t>n jäsenille vähintään viikkoa ennen kokousta</w:t>
      </w:r>
      <w:r>
        <w:t xml:space="preserve"> ja päätösvaltainen silloin, kun kaikkien osapuolten - Yrityksen, </w:t>
      </w:r>
      <w:r w:rsidR="00FF4B7D">
        <w:t>IT-instituutin</w:t>
      </w:r>
      <w:r>
        <w:t xml:space="preserve"> sekä </w:t>
      </w:r>
      <w:ins w:id="198" w:author="Laitila Miika" w:date="2018-09-12T03:57:00Z">
        <w:r w:rsidR="00D43107" w:rsidRPr="1AE1E6E9">
          <w:rPr>
            <w:rPrChange w:author="Laitila Miika" w:date="2018-09-12T03:55:00Z" w:id="199">
              <w:rPr>
                <w:szCs w:val="24"/>
              </w:rPr>
            </w:rPrChange>
          </w:rPr>
          <w:t>Refili</w:t>
        </w:r>
      </w:ins>
      <w:ins w:id="200" w:author="Marja Jämbeck" w:date="2018-09-05T12:29:00Z">
        <w:r w:rsidR="00363800">
          <w:t>n</w:t>
        </w:r>
      </w:ins>
      <w:del w:id="201" w:author="Marja Jämbeck" w:date="2018-09-05T12:30:00Z">
        <w:r w:rsidDel="00363800">
          <w:delText>Ryhmän</w:delText>
        </w:r>
      </w:del>
      <w:r>
        <w:t xml:space="preserve"> - vähintään yksi edustaja on paikalla. Sopimuksen osapuolien edustajilla on oikeus kutsua </w:t>
      </w:r>
      <w:del w:id="202" w:author="Niemi Kari" w:date="2017-08-18T12:07:00Z">
        <w:r w:rsidDel="00C61FED">
          <w:delText>johtoryhmä</w:delText>
        </w:r>
      </w:del>
      <w:ins w:id="203" w:author="Niemi Kari" w:date="2017-08-18T12:07:00Z">
        <w:r w:rsidR="00C61FED">
          <w:t>Ohjausryhmä</w:t>
        </w:r>
      </w:ins>
      <w:r>
        <w:t>n kokoukseen kuultavaksi asiantuntijoita.</w:t>
      </w:r>
    </w:p>
    <w:p w14:paraId="7949FBB3" w14:textId="77777777" w:rsidR="00E37AE0" w:rsidRDefault="00E37AE0">
      <w:pPr>
        <w:pStyle w:val="Heading1"/>
      </w:pPr>
      <w:r>
        <w:t>1</w:t>
      </w:r>
      <w:r w:rsidR="00285269">
        <w:t>0</w:t>
      </w:r>
      <w:r>
        <w:t xml:space="preserve"> Takuu ja ylläpito</w:t>
      </w:r>
    </w:p>
    <w:p w14:paraId="48476726" w14:textId="77777777" w:rsidR="00E37AE0" w:rsidRDefault="00E37AE0" w:rsidP="2DBDD7C7">
      <w:pPr>
        <w:ind w:left="720"/>
        <w:rPr>
          <w:szCs w:val="24"/>
        </w:rPr>
      </w:pPr>
      <w:r w:rsidRPr="7949580E">
        <w:rPr>
          <w:rPrChange w:author="Laitila Miika" w:date="2018-09-12T03:57:00Z" w:id="204">
            <w:rPr>
              <w:szCs w:val="24"/>
            </w:rPr>
          </w:rPrChange>
        </w:rPr>
        <w:t xml:space="preserve">Projektin opetuksellisen luonteen vuoksi sekä </w:t>
      </w:r>
      <w:r w:rsidR="00FF4B7D" w:rsidRPr="7949580E">
        <w:rPr>
          <w:rPrChange w:author="Laitila Miika" w:date="2018-09-12T03:57:00Z" w:id="205">
            <w:rPr>
              <w:szCs w:val="24"/>
            </w:rPr>
          </w:rPrChange>
        </w:rPr>
        <w:t>IT-instituuti</w:t>
      </w:r>
      <w:r w:rsidR="00FB70D7" w:rsidRPr="7949580E">
        <w:rPr>
          <w:rPrChange w:author="Laitila Miika" w:date="2018-09-12T03:57:00Z" w:id="206">
            <w:rPr>
              <w:szCs w:val="24"/>
            </w:rPr>
          </w:rPrChange>
        </w:rPr>
        <w:t>n</w:t>
      </w:r>
      <w:r w:rsidRPr="7949580E">
        <w:rPr>
          <w:rPrChange w:author="Laitila Miika" w:date="2018-09-12T03:57:00Z" w:id="207">
            <w:rPr>
              <w:szCs w:val="24"/>
            </w:rPr>
          </w:rPrChange>
        </w:rPr>
        <w:t xml:space="preserve"> Projektille tarjoamien ohjelmistojen opetuskäyttöön hyväksyttyjen lisenssien ehtojen perusteella Projektin tuloksia ei sellaisinaan ole tarkoitettu operatiiviseen eikä kaupalliseen käyttöön. Samoin ei </w:t>
      </w:r>
      <w:ins w:id="208" w:author="Marja Jämbeck" w:date="2018-09-05T12:44:00Z">
        <w:r w:rsidR="00D43107" w:rsidRPr="7949580E">
          <w:rPr>
            <w:rPrChange w:author="Laitila Miika" w:date="2018-09-12T03:57:00Z" w:id="209">
              <w:rPr>
                <w:szCs w:val="24"/>
              </w:rPr>
            </w:rPrChange>
          </w:rPr>
          <w:t>Refil</w:t>
        </w:r>
        <w:del w:id="210" w:author="Laitila Miika" w:date="2018-09-12T03:57:00Z">
          <w:r w:rsidR="00D43107" w:rsidRPr="7949580E" w:rsidDel="7949580E">
            <w:rPr>
              <w:rPrChange w:author="Laitila Miika" w:date="2018-09-12T03:57:00Z" w:id="211">
                <w:rPr>
                  <w:szCs w:val="24"/>
                </w:rPr>
              </w:rPrChange>
            </w:rPr>
            <w:delText>l</w:delText>
          </w:r>
        </w:del>
      </w:ins>
      <w:del w:id="212" w:author="Marja Jämbeck" w:date="2018-09-05T12:30:00Z">
        <w:r w:rsidDel="00363800">
          <w:rPr>
            <w:szCs w:val="24"/>
          </w:rPr>
          <w:delText>Ryhmä</w:delText>
        </w:r>
      </w:del>
      <w:r w:rsidRPr="7949580E">
        <w:rPr>
          <w:rPrChange w:author="Laitila Miika" w:date="2018-09-12T03:57:00Z" w:id="213">
            <w:rPr>
              <w:szCs w:val="24"/>
            </w:rPr>
          </w:rPrChange>
        </w:rPr>
        <w:t xml:space="preserve"> eikä </w:t>
      </w:r>
      <w:r w:rsidR="00FF4B7D" w:rsidRPr="7949580E">
        <w:rPr>
          <w:rPrChange w:author="Laitila Miika" w:date="2018-09-12T03:57:00Z" w:id="214">
            <w:rPr>
              <w:szCs w:val="24"/>
            </w:rPr>
          </w:rPrChange>
        </w:rPr>
        <w:t>IT-instituutti</w:t>
      </w:r>
      <w:r w:rsidR="00FB70D7" w:rsidRPr="2DBDD7C7">
        <w:rPr>
          <w:rPrChange w:author="Pyhäjärvi Jere" w:date="2018-09-12T04:01:00Z" w:id="215">
            <w:rPr>
              <w:szCs w:val="24"/>
            </w:rPr>
          </w:rPrChange>
        </w:rPr>
        <w:t xml:space="preserve"> </w:t>
      </w:r>
      <w:r w:rsidRPr="7949580E">
        <w:rPr>
          <w:rPrChange w:author="Laitila Miika" w:date="2018-09-12T03:57:00Z" w:id="216">
            <w:rPr>
              <w:szCs w:val="24"/>
            </w:rPr>
          </w:rPrChange>
        </w:rPr>
        <w:t>anna tuloksille takuuta eikä sitoudu millään tavalla ylläpitämään tuloksia. Sen sijaan Projektin aikana tuloksissa havaitut virheet korjataan, mikäli Projektille määritellyt resurssit sen sallivat.</w:t>
      </w:r>
    </w:p>
    <w:p w14:paraId="3B4FF5B5" w14:textId="77777777" w:rsidR="00E37AE0" w:rsidRDefault="00E37AE0">
      <w:pPr>
        <w:pStyle w:val="Heading1"/>
      </w:pPr>
      <w:r>
        <w:t>1</w:t>
      </w:r>
      <w:r w:rsidR="00285269">
        <w:t>1</w:t>
      </w:r>
      <w:r>
        <w:t xml:space="preserve"> Vahingonkorvaukset, vastuunrajoitukset ja kiistojen ratkaisu</w:t>
      </w:r>
    </w:p>
    <w:p w14:paraId="77E38FE1" w14:textId="77777777" w:rsidR="00E37AE0" w:rsidRDefault="00E37AE0" w:rsidP="2DBDD7C7">
      <w:pPr>
        <w:ind w:left="720"/>
        <w:rPr>
          <w:szCs w:val="24"/>
        </w:rPr>
      </w:pPr>
      <w:r w:rsidRPr="2DBDD7C7">
        <w:rPr>
          <w:rPrChange w:author="Pyhäjärvi Jere" w:date="2018-09-12T04:01:00Z" w:id="217">
            <w:rPr>
              <w:szCs w:val="24"/>
            </w:rPr>
          </w:rPrChange>
        </w:rPr>
        <w:t>Projektin tulosten käyttö tapahtuu Yrityksen vastuulla.</w:t>
      </w:r>
    </w:p>
    <w:p w14:paraId="11011135" w14:textId="77777777" w:rsidR="00E37AE0" w:rsidRDefault="00E37AE0" w:rsidP="2DBDD7C7">
      <w:pPr>
        <w:ind w:left="720"/>
        <w:rPr>
          <w:szCs w:val="24"/>
        </w:rPr>
      </w:pPr>
      <w:r w:rsidRPr="2DBDD7C7">
        <w:rPr>
          <w:rPrChange w:author="Pyhäjärvi Jere" w:date="2018-09-12T04:01:00Z" w:id="218">
            <w:rPr>
              <w:szCs w:val="24"/>
            </w:rPr>
          </w:rPrChange>
        </w:rPr>
        <w:t xml:space="preserve">Sopimuksen osapuolet eivät ole vastuussa mistään välillisistä vahingoista toisilleen. </w:t>
      </w:r>
    </w:p>
    <w:p w14:paraId="1F75503D" w14:textId="77777777" w:rsidR="00E37AE0" w:rsidRDefault="00E37AE0" w:rsidP="2DBDD7C7">
      <w:pPr>
        <w:ind w:left="720"/>
        <w:rPr>
          <w:szCs w:val="24"/>
        </w:rPr>
      </w:pPr>
      <w:r w:rsidRPr="2DBDD7C7">
        <w:rPr>
          <w:rPrChange w:author="Pyhäjärvi Jere" w:date="2018-09-12T04:01:00Z" w:id="219">
            <w:rPr>
              <w:szCs w:val="24"/>
            </w:rPr>
          </w:rPrChange>
        </w:rPr>
        <w:t>Mahdollisista vahingonkorvauksista ulkopuolisille sopimuksen osapuolet vastaavat itsenäisesti.</w:t>
      </w:r>
    </w:p>
    <w:p w14:paraId="3422E7FC" w14:textId="77777777" w:rsidR="00E37AE0" w:rsidRDefault="00E37AE0" w:rsidP="2DBDD7C7">
      <w:pPr>
        <w:ind w:left="720"/>
        <w:rPr>
          <w:szCs w:val="24"/>
        </w:rPr>
      </w:pPr>
      <w:r w:rsidRPr="2DBDD7C7">
        <w:rPr>
          <w:rPrChange w:author="Pyhäjärvi Jere" w:date="2018-09-12T04:01:00Z" w:id="220">
            <w:rPr>
              <w:szCs w:val="24"/>
            </w:rPr>
          </w:rPrChange>
        </w:rPr>
        <w:t>Sopimuksen tulkinnasta aiheutuvat erimielisyydet ratkaistaan ensisijaisesti neuvotteluin. Mikäli näin ei päästä ratkaisuun, Sopimusta koskevat ristiriitaisuudet</w:t>
      </w:r>
      <w:r w:rsidRPr="00705C19">
        <w:t xml:space="preserve"> käsitellään Jyväskylän käräjäoikeudessa.</w:t>
      </w:r>
    </w:p>
    <w:p w14:paraId="24660255" w14:textId="77777777" w:rsidR="00E37AE0" w:rsidRDefault="00E37AE0">
      <w:pPr>
        <w:pStyle w:val="Heading1"/>
      </w:pPr>
      <w:r>
        <w:t>1</w:t>
      </w:r>
      <w:r w:rsidR="00285269">
        <w:t>2</w:t>
      </w:r>
      <w:r>
        <w:t xml:space="preserve"> Luottamuksellisuus ja salassapito</w:t>
      </w:r>
    </w:p>
    <w:p w14:paraId="5FE97070" w14:textId="77777777" w:rsidR="00E37AE0" w:rsidRDefault="00E37AE0" w:rsidP="2DBDD7C7">
      <w:pPr>
        <w:ind w:left="720"/>
        <w:rPr>
          <w:szCs w:val="24"/>
        </w:rPr>
      </w:pPr>
      <w:r w:rsidRPr="2DBDD7C7">
        <w:rPr>
          <w:rPrChange w:author="Pyhäjärvi Jere" w:date="2018-09-12T04:01:00Z" w:id="221">
            <w:rPr>
              <w:szCs w:val="24"/>
            </w:rPr>
          </w:rPrChange>
        </w:rPr>
        <w:t>Sopimuksen osapuolet sitoutuvat pitämään salassa luottamukselliset</w:t>
      </w:r>
      <w:r w:rsidR="00766776" w:rsidRPr="2DBDD7C7">
        <w:rPr>
          <w:rPrChange w:author="Pyhäjärvi Jere" w:date="2018-09-12T04:01:00Z" w:id="222">
            <w:rPr>
              <w:szCs w:val="24"/>
            </w:rPr>
          </w:rPrChange>
        </w:rPr>
        <w:t xml:space="preserve"> tiedot</w:t>
      </w:r>
      <w:r w:rsidR="00F614FC" w:rsidRPr="2DBDD7C7">
        <w:rPr>
          <w:rPrChange w:author="Pyhäjärvi Jere" w:date="2018-09-12T04:01:00Z" w:id="223">
            <w:rPr>
              <w:szCs w:val="24"/>
            </w:rPr>
          </w:rPrChange>
        </w:rPr>
        <w:t>.</w:t>
      </w:r>
      <w:r w:rsidRPr="2DBDD7C7">
        <w:rPr>
          <w:rPrChange w:author="Pyhäjärvi Jere" w:date="2018-09-12T04:01:00Z" w:id="224">
            <w:rPr>
              <w:szCs w:val="24"/>
            </w:rPr>
          </w:rPrChange>
        </w:rPr>
        <w:t xml:space="preserve"> Sopimuksen osapuolet pitävät huolta siitä, että heidän työntekijänsä sekä mahdolliset alihankkijansa tai yhteistyökumppaninsa pitävät salassa luottamukselliset tiedot.</w:t>
      </w:r>
    </w:p>
    <w:p w14:paraId="57B9B6BF" w14:textId="77777777" w:rsidR="00E37AE0" w:rsidRDefault="00285269">
      <w:pPr>
        <w:pStyle w:val="Heading1"/>
      </w:pPr>
      <w:r>
        <w:t xml:space="preserve">13 </w:t>
      </w:r>
      <w:r w:rsidR="00E37AE0">
        <w:t>lausunnon anto</w:t>
      </w:r>
    </w:p>
    <w:p w14:paraId="587871FC" w14:textId="77777777" w:rsidR="00E37AE0" w:rsidRDefault="00E37AE0" w:rsidP="2DBDD7C7">
      <w:pPr>
        <w:ind w:left="720"/>
        <w:rPr>
          <w:szCs w:val="24"/>
        </w:rPr>
      </w:pPr>
      <w:r w:rsidRPr="1AE1E6E9">
        <w:rPr>
          <w:rPrChange w:author="Laitila Miika" w:date="2018-09-12T03:55:00Z" w:id="225">
            <w:rPr>
              <w:szCs w:val="24"/>
            </w:rPr>
          </w:rPrChange>
        </w:rPr>
        <w:t xml:space="preserve">Koska kyseessä on opintojakso, ei Yrityksen eikä </w:t>
      </w:r>
      <w:r w:rsidR="00FF4B7D" w:rsidRPr="1AE1E6E9">
        <w:rPr>
          <w:rPrChange w:author="Laitila Miika" w:date="2018-09-12T03:55:00Z" w:id="226">
            <w:rPr>
              <w:szCs w:val="24"/>
            </w:rPr>
          </w:rPrChange>
        </w:rPr>
        <w:t>IT-instituuti</w:t>
      </w:r>
      <w:r w:rsidR="00FB70D7" w:rsidRPr="1AE1E6E9">
        <w:rPr>
          <w:rPrChange w:author="Laitila Miika" w:date="2018-09-12T03:55:00Z" w:id="227">
            <w:rPr>
              <w:szCs w:val="24"/>
            </w:rPr>
          </w:rPrChange>
        </w:rPr>
        <w:t>n</w:t>
      </w:r>
      <w:r w:rsidRPr="1AE1E6E9">
        <w:rPr>
          <w:rPrChange w:author="Laitila Miika" w:date="2018-09-12T03:55:00Z" w:id="228">
            <w:rPr>
              <w:szCs w:val="24"/>
            </w:rPr>
          </w:rPrChange>
        </w:rPr>
        <w:t xml:space="preserve"> henkilöstöllä ole oikeutta Projektin aikana eikä sen jälkeen antaa ulkopuolisille tahoille lausuntoa yksittäisen opiskelijan </w:t>
      </w:r>
      <w:r w:rsidRPr="1AE1E6E9">
        <w:rPr>
          <w:rPrChange w:author="Laitila Miika" w:date="2018-09-12T03:55:00Z" w:id="229">
            <w:rPr>
              <w:szCs w:val="24"/>
            </w:rPr>
          </w:rPrChange>
        </w:rPr>
        <w:lastRenderedPageBreak/>
        <w:t xml:space="preserve">tai </w:t>
      </w:r>
      <w:ins w:id="230" w:author="Laitila Miika" w:date="2018-09-12T03:57:00Z">
        <w:r w:rsidR="00D43107" w:rsidRPr="1AE1E6E9">
          <w:rPr>
            <w:rPrChange w:author="Laitila Miika" w:date="2018-09-12T03:55:00Z" w:id="231">
              <w:rPr>
                <w:szCs w:val="24"/>
              </w:rPr>
            </w:rPrChange>
          </w:rPr>
          <w:t>Refili</w:t>
        </w:r>
      </w:ins>
      <w:ins w:id="232" w:author="Marja Jämbeck" w:date="2018-09-05T12:30:00Z">
        <w:r w:rsidR="00363800" w:rsidRPr="1AE1E6E9">
          <w:rPr>
            <w:rPrChange w:author="Laitila Miika" w:date="2018-09-12T03:55:00Z" w:id="233">
              <w:rPr>
                <w:szCs w:val="24"/>
              </w:rPr>
            </w:rPrChange>
          </w:rPr>
          <w:t>n</w:t>
        </w:r>
      </w:ins>
      <w:del w:id="234" w:author="Marja Jämbeck" w:date="2018-09-05T12:30:00Z">
        <w:r w:rsidR="00252B80" w:rsidDel="00363800">
          <w:rPr>
            <w:szCs w:val="24"/>
          </w:rPr>
          <w:delText>R</w:delText>
        </w:r>
        <w:r w:rsidDel="00363800">
          <w:rPr>
            <w:szCs w:val="24"/>
          </w:rPr>
          <w:delText>yhmän</w:delText>
        </w:r>
      </w:del>
      <w:r w:rsidRPr="1AE1E6E9">
        <w:rPr>
          <w:rPrChange w:author="Laitila Miika" w:date="2018-09-12T03:55:00Z" w:id="235">
            <w:rPr>
              <w:szCs w:val="24"/>
            </w:rPr>
          </w:rPrChange>
        </w:rPr>
        <w:t xml:space="preserve"> Projektissa tapahtuvasta työskentelystä ilman opiskelijan erillistä lupaa. Poikkeuksena tähän on </w:t>
      </w:r>
      <w:r w:rsidR="00FF4B7D" w:rsidRPr="1AE1E6E9">
        <w:rPr>
          <w:rPrChange w:author="Laitila Miika" w:date="2018-09-12T03:55:00Z" w:id="236">
            <w:rPr>
              <w:szCs w:val="24"/>
            </w:rPr>
          </w:rPrChange>
        </w:rPr>
        <w:t>IT-instituuti</w:t>
      </w:r>
      <w:r w:rsidR="00FB70D7" w:rsidRPr="1AE1E6E9">
        <w:rPr>
          <w:rPrChange w:author="Laitila Miika" w:date="2018-09-12T03:55:00Z" w:id="237">
            <w:rPr>
              <w:szCs w:val="24"/>
            </w:rPr>
          </w:rPrChange>
        </w:rPr>
        <w:t>n</w:t>
      </w:r>
      <w:r w:rsidRPr="1AE1E6E9">
        <w:rPr>
          <w:rPrChange w:author="Laitila Miika" w:date="2018-09-12T03:55:00Z" w:id="238">
            <w:rPr>
              <w:szCs w:val="24"/>
            </w:rPr>
          </w:rPrChange>
        </w:rPr>
        <w:t xml:space="preserve"> opintojakson arvioinnin yhteydessä opintosuoritusrekisteriin kirjattava opiskelijan henkilökohtainen arvosana.</w:t>
      </w:r>
    </w:p>
    <w:p w14:paraId="59140E3F" w14:textId="77777777" w:rsidR="00E37AE0" w:rsidRDefault="00285269">
      <w:pPr>
        <w:pStyle w:val="Heading1"/>
      </w:pPr>
      <w:r>
        <w:t xml:space="preserve">14 </w:t>
      </w:r>
      <w:r w:rsidR="00E37AE0">
        <w:t>Henkilöiden palkkaaminen ja palkitseminen</w:t>
      </w:r>
    </w:p>
    <w:p w14:paraId="7AF0C6ED" w14:textId="77777777" w:rsidR="00E37AE0" w:rsidRDefault="00D43107">
      <w:pPr>
        <w:ind w:left="720"/>
        <w:rPr>
          <w:szCs w:val="24"/>
        </w:rPr>
      </w:pPr>
      <w:ins w:id="239" w:author="Laitila Miika" w:date="2018-09-12T03:57:00Z">
        <w:r w:rsidRPr="1AE1E6E9">
          <w:rPr>
            <w:rPrChange w:author="Laitila Miika" w:date="2018-09-12T03:55:00Z" w:id="240">
              <w:rPr>
                <w:szCs w:val="24"/>
              </w:rPr>
            </w:rPrChange>
          </w:rPr>
          <w:t>Refiliin</w:t>
        </w:r>
      </w:ins>
      <w:del w:id="241" w:author="Marja Jämbeck" w:date="2018-09-05T12:30:00Z">
        <w:r w:rsidR="00E37AE0" w:rsidDel="00363800">
          <w:rPr>
            <w:rFonts w:cs="Tahoma"/>
            <w:szCs w:val="17"/>
          </w:rPr>
          <w:delText>Ryhmään</w:delText>
        </w:r>
      </w:del>
      <w:r w:rsidR="00E37AE0" w:rsidRPr="1AE1E6E9">
        <w:rPr>
          <w:rFonts w:cs="Tahoma"/>
          <w:rPrChange w:author="Laitila Miika" w:date="2018-09-12T03:55:00Z" w:id="242">
            <w:rPr>
              <w:rFonts w:cs="Tahoma"/>
              <w:szCs w:val="17"/>
            </w:rPr>
          </w:rPrChange>
        </w:rPr>
        <w:t xml:space="preserve"> kuuluvat jäsenet sitoutuvat siihen, etteivät he projektin aikana työskentele Yrityksen kilpailijan lukuun. Yritys sitoutuu siihen, että se ei palkkaa </w:t>
      </w:r>
      <w:ins w:id="243" w:author="Laitila Miika" w:date="2018-09-12T03:57:00Z">
        <w:r w:rsidRPr="1AE1E6E9">
          <w:rPr>
            <w:rPrChange w:author="Laitila Miika" w:date="2018-09-12T03:55:00Z" w:id="244">
              <w:rPr>
                <w:szCs w:val="24"/>
              </w:rPr>
            </w:rPrChange>
          </w:rPr>
          <w:t>Refilii</w:t>
        </w:r>
      </w:ins>
      <w:ins w:id="245" w:author="Marja Jämbeck" w:date="2018-09-05T12:30:00Z">
        <w:r w:rsidR="00363800" w:rsidRPr="1AE1E6E9">
          <w:rPr>
            <w:rFonts w:cs="Tahoma"/>
            <w:rPrChange w:author="Laitila Miika" w:date="2018-09-12T03:55:00Z" w:id="246">
              <w:rPr>
                <w:rFonts w:cs="Tahoma"/>
                <w:szCs w:val="17"/>
              </w:rPr>
            </w:rPrChange>
          </w:rPr>
          <w:t>n</w:t>
        </w:r>
      </w:ins>
      <w:del w:id="247" w:author="Marja Jämbeck" w:date="2018-09-05T12:30:00Z">
        <w:r w:rsidR="00E37AE0" w:rsidDel="00363800">
          <w:rPr>
            <w:rFonts w:cs="Tahoma"/>
            <w:szCs w:val="17"/>
          </w:rPr>
          <w:delText>Ryhmään</w:delText>
        </w:r>
      </w:del>
      <w:r w:rsidR="00E37AE0" w:rsidRPr="1AE1E6E9">
        <w:rPr>
          <w:rFonts w:cs="Tahoma"/>
          <w:rPrChange w:author="Laitila Miika" w:date="2018-09-12T03:55:00Z" w:id="248">
            <w:rPr>
              <w:rFonts w:cs="Tahoma"/>
              <w:szCs w:val="17"/>
            </w:rPr>
          </w:rPrChange>
        </w:rPr>
        <w:t xml:space="preserve"> kuuluvia henkilöitä palvelukseensa Projektiin liittyviin työtehtäviin</w:t>
      </w:r>
      <w:r w:rsidR="00E37AE0" w:rsidRPr="1AE1E6E9">
        <w:rPr>
          <w:rPrChange w:author="Laitila Miika" w:date="2018-09-12T03:55:00Z" w:id="249">
            <w:rPr>
              <w:szCs w:val="24"/>
            </w:rPr>
          </w:rPrChange>
        </w:rPr>
        <w:t xml:space="preserve"> Sopimuksen voimassaoloaikana eikä anna </w:t>
      </w:r>
      <w:ins w:id="250" w:author="Laitila Miika" w:date="2018-09-12T03:57:00Z">
        <w:r w:rsidRPr="1AE1E6E9">
          <w:rPr>
            <w:rPrChange w:author="Laitila Miika" w:date="2018-09-12T03:55:00Z" w:id="251">
              <w:rPr>
                <w:szCs w:val="24"/>
              </w:rPr>
            </w:rPrChange>
          </w:rPr>
          <w:t>Refili</w:t>
        </w:r>
      </w:ins>
      <w:ins w:id="252" w:author="Marja Jämbeck" w:date="2018-09-05T12:30:00Z">
        <w:r w:rsidR="00363800" w:rsidRPr="1AE1E6E9">
          <w:rPr>
            <w:rPrChange w:author="Laitila Miika" w:date="2018-09-12T03:55:00Z" w:id="253">
              <w:rPr>
                <w:szCs w:val="24"/>
              </w:rPr>
            </w:rPrChange>
          </w:rPr>
          <w:t>n</w:t>
        </w:r>
      </w:ins>
      <w:del w:id="254" w:author="Marja Jämbeck" w:date="2018-09-05T12:30:00Z">
        <w:r w:rsidR="00E37AE0" w:rsidDel="00363800">
          <w:rPr>
            <w:szCs w:val="24"/>
          </w:rPr>
          <w:delText>Ryhmän</w:delText>
        </w:r>
      </w:del>
      <w:r w:rsidR="00E37AE0" w:rsidRPr="1AE1E6E9">
        <w:rPr>
          <w:rPrChange w:author="Laitila Miika" w:date="2018-09-12T03:55:00Z" w:id="255">
            <w:rPr>
              <w:szCs w:val="24"/>
            </w:rPr>
          </w:rPrChange>
        </w:rPr>
        <w:t xml:space="preserve"> jäsenille Projektiin liittyen palkkiota tai muuta taloudellista etua. Tavanomaiselle vieraanvaraisuudelle ei kuitenkaan ole estettä.</w:t>
      </w:r>
    </w:p>
    <w:p w14:paraId="522CE064" w14:textId="77777777" w:rsidR="00E37AE0" w:rsidRDefault="00285269">
      <w:pPr>
        <w:pStyle w:val="Heading1"/>
      </w:pPr>
      <w:r>
        <w:t xml:space="preserve">15 </w:t>
      </w:r>
      <w:r w:rsidR="00E37AE0">
        <w:t>Sopimuksen siirtäminen</w:t>
      </w:r>
    </w:p>
    <w:p w14:paraId="2285BF01" w14:textId="77777777" w:rsidR="00E37AE0" w:rsidRDefault="00E37AE0" w:rsidP="2DBDD7C7">
      <w:pPr>
        <w:ind w:left="720"/>
        <w:rPr>
          <w:szCs w:val="24"/>
        </w:rPr>
      </w:pPr>
      <w:r w:rsidRPr="2DBDD7C7">
        <w:rPr>
          <w:rPrChange w:author="Pyhäjärvi Jere" w:date="2018-09-12T04:01:00Z" w:id="256">
            <w:rPr>
              <w:szCs w:val="24"/>
            </w:rPr>
          </w:rPrChange>
        </w:rPr>
        <w:t>Sopimusta ei saa siirtää ilman Sopimuksen muiden osapuolten etukäteen antamaa kirjallista lupaa.</w:t>
      </w:r>
    </w:p>
    <w:p w14:paraId="0A9B091B" w14:textId="77777777" w:rsidR="00E37AE0" w:rsidRDefault="00285269">
      <w:pPr>
        <w:pStyle w:val="Heading1"/>
      </w:pPr>
      <w:r>
        <w:t xml:space="preserve">16 </w:t>
      </w:r>
      <w:r w:rsidR="00E37AE0">
        <w:t>Sopimuksen päättäminen</w:t>
      </w:r>
    </w:p>
    <w:p w14:paraId="37769CAC" w14:textId="13444143" w:rsidR="00E37AE0" w:rsidRDefault="00E37AE0" w:rsidP="1E26BC64">
      <w:pPr>
        <w:ind w:left="720"/>
        <w:rPr>
          <w:szCs w:val="24"/>
        </w:rPr>
      </w:pPr>
      <w:r w:rsidRPr="1AE1E6E9">
        <w:rPr>
          <w:rPrChange w:author="Laitila Miika" w:date="2018-09-12T03:55:00Z" w:id="257">
            <w:rPr>
              <w:szCs w:val="24"/>
            </w:rPr>
          </w:rPrChange>
        </w:rPr>
        <w:t xml:space="preserve">Sopimus päättyy, kun liitteessä 1 kuvattu projektitehtävä on </w:t>
      </w:r>
      <w:del w:id="258" w:author="Niemi Kari" w:date="2017-08-18T12:07:00Z">
        <w:r w:rsidDel="00C61FED">
          <w:rPr>
            <w:szCs w:val="24"/>
          </w:rPr>
          <w:delText>johtoryhmä</w:delText>
        </w:r>
      </w:del>
      <w:ins w:id="259" w:author="Niemi Kari" w:date="2017-08-18T12:07:00Z">
        <w:r w:rsidR="00C61FED" w:rsidRPr="1AE1E6E9">
          <w:rPr>
            <w:rPrChange w:author="Laitila Miika" w:date="2018-09-12T03:55:00Z" w:id="260">
              <w:rPr>
                <w:szCs w:val="24"/>
              </w:rPr>
            </w:rPrChange>
          </w:rPr>
          <w:t>Ohjausryhmä</w:t>
        </w:r>
      </w:ins>
      <w:r w:rsidRPr="1AE1E6E9">
        <w:rPr>
          <w:rPrChange w:author="Laitila Miika" w:date="2018-09-12T03:55:00Z" w:id="261">
            <w:rPr>
              <w:szCs w:val="24"/>
            </w:rPr>
          </w:rPrChange>
        </w:rPr>
        <w:t>n päätöksellä todettu päättyn</w:t>
      </w:r>
      <w:r w:rsidR="0084147A" w:rsidRPr="1AE1E6E9">
        <w:rPr>
          <w:rPrChange w:author="Laitila Miika" w:date="2018-09-12T03:55:00Z" w:id="262">
            <w:rPr>
              <w:szCs w:val="24"/>
            </w:rPr>
          </w:rPrChange>
        </w:rPr>
        <w:t xml:space="preserve">eeksi, tai viimeistään </w:t>
      </w:r>
      <w:ins w:id="263" w:author="Pyhäjärvi Jere" w:date="2018-09-12T04:05:00Z">
        <w:r w:rsidR="1E26BC64" w:rsidRPr="1AE1E6E9">
          <w:rPr>
            <w:rPrChange w:author="Laitila Miika" w:date="2018-09-12T03:55:00Z" w:id="264">
              <w:rPr>
                <w:szCs w:val="24"/>
              </w:rPr>
            </w:rPrChange>
          </w:rPr>
          <w:t>31</w:t>
        </w:r>
      </w:ins>
      <w:del w:id="265" w:author="Pyhäjärvi Jere" w:date="2018-09-12T04:05:00Z">
        <w:r w:rsidR="000F4C5B" w:rsidRPr="1AE1E6E9" w:rsidDel="1E26BC64">
          <w:rPr>
            <w:rPrChange w:author="Laitila Miika" w:date="2018-09-12T03:55:00Z" w:id="266">
              <w:rPr>
                <w:szCs w:val="24"/>
              </w:rPr>
            </w:rPrChange>
          </w:rPr>
          <w:delText>2</w:delText>
        </w:r>
      </w:del>
      <w:ins w:id="267" w:author="Niemi Kari" w:date="2017-08-18T11:59:00Z">
        <w:del w:id="268" w:author="Pyhäjärvi Jere" w:date="2018-09-12T04:05:00Z">
          <w:r w:rsidR="00FF1F8F" w:rsidRPr="1AE1E6E9" w:rsidDel="1E26BC64">
            <w:rPr>
              <w:rPrChange w:author="Laitila Miika" w:date="2018-09-12T03:55:00Z" w:id="269">
                <w:rPr>
                  <w:szCs w:val="24"/>
                </w:rPr>
              </w:rPrChange>
            </w:rPr>
            <w:delText>7</w:delText>
          </w:r>
        </w:del>
      </w:ins>
      <w:del w:id="270" w:author="Niemi Kari" w:date="2017-08-18T11:59:00Z">
        <w:r w:rsidR="00285269" w:rsidDel="00FF1F8F">
          <w:rPr>
            <w:szCs w:val="24"/>
          </w:rPr>
          <w:delText>8</w:delText>
        </w:r>
      </w:del>
      <w:r w:rsidR="00F67F17" w:rsidRPr="1E26BC64">
        <w:rPr>
          <w:rPrChange w:author="Pyhäjärvi Jere" w:date="2018-09-12T04:05:00Z" w:id="271">
            <w:rPr>
              <w:szCs w:val="24"/>
            </w:rPr>
          </w:rPrChange>
        </w:rPr>
        <w:t>.</w:t>
      </w:r>
      <w:ins w:id="272" w:author="Pyhäjärvi Jere" w:date="2018-09-12T04:05:00Z">
        <w:r w:rsidR="1E26BC64" w:rsidRPr="1E26BC64">
          <w:rPr>
            <w:rPrChange w:author="Pyhäjärvi Jere" w:date="2018-09-12T04:05:00Z" w:id="273">
              <w:rPr>
                <w:szCs w:val="24"/>
              </w:rPr>
            </w:rPrChange>
          </w:rPr>
          <w:t>3</w:t>
        </w:r>
      </w:ins>
      <w:del w:id="274" w:author="Pyhäjärvi Jere" w:date="2018-09-12T04:05:00Z">
        <w:r w:rsidR="0084147A" w:rsidRPr="1AE1E6E9" w:rsidDel="1E26BC64">
          <w:rPr>
            <w:rPrChange w:author="Laitila Miika" w:date="2018-09-12T03:55:00Z" w:id="275">
              <w:rPr>
                <w:szCs w:val="24"/>
              </w:rPr>
            </w:rPrChange>
          </w:rPr>
          <w:delText>4</w:delText>
        </w:r>
      </w:del>
      <w:r w:rsidR="0084147A" w:rsidRPr="1AE1E6E9">
        <w:rPr>
          <w:rPrChange w:author="Laitila Miika" w:date="2018-09-12T03:55:00Z" w:id="276">
            <w:rPr>
              <w:szCs w:val="24"/>
            </w:rPr>
          </w:rPrChange>
        </w:rPr>
        <w:t>.</w:t>
      </w:r>
      <w:del w:id="277" w:author="Niemi Kari" w:date="2017-08-18T11:59:00Z">
        <w:r w:rsidR="00285269" w:rsidDel="00FF1F8F">
          <w:rPr>
            <w:szCs w:val="24"/>
          </w:rPr>
          <w:delText>2017</w:delText>
        </w:r>
      </w:del>
      <w:ins w:id="278" w:author="Niemi Kari" w:date="2017-08-18T11:59:00Z">
        <w:r w:rsidR="00FF1F8F" w:rsidRPr="1AE1E6E9">
          <w:rPr>
            <w:rPrChange w:author="Laitila Miika" w:date="2018-09-12T03:55:00Z" w:id="279">
              <w:rPr>
                <w:szCs w:val="24"/>
              </w:rPr>
            </w:rPrChange>
          </w:rPr>
          <w:t>201</w:t>
        </w:r>
      </w:ins>
      <w:ins w:id="280" w:author="Pyhäjärvi Jere" w:date="2018-09-12T04:03:00Z">
        <w:r w:rsidR="1C7A79F1" w:rsidRPr="1AE1E6E9">
          <w:rPr>
            <w:rPrChange w:author="Laitila Miika" w:date="2018-09-12T03:55:00Z" w:id="281">
              <w:rPr>
                <w:szCs w:val="24"/>
              </w:rPr>
            </w:rPrChange>
          </w:rPr>
          <w:t>9</w:t>
        </w:r>
      </w:ins>
      <w:r w:rsidRPr="1AE1E6E9">
        <w:rPr>
          <w:rPrChange w:author="Laitila Miika" w:date="2018-09-12T03:55:00Z" w:id="282">
            <w:rPr>
              <w:szCs w:val="24"/>
            </w:rPr>
          </w:rPrChange>
        </w:rPr>
        <w:t>. Sopimus voidaan purkaa jo aiemmin Sopimuksen osapuolten kirjallisella sopimuksella, mikäli Projektin jatkaminen osoittautuu epätarkoituksenmukaiseksi. Sopimuksen purkautuessa ei Sopimuksen osapuolille synny vahingonkorvausvelvollisuutta toisilleen eikä aiheutuneiden kustannusten takaisinmaksuvelvollisuutta.</w:t>
      </w:r>
    </w:p>
    <w:p w14:paraId="4AB10572" w14:textId="77777777" w:rsidR="00E37AE0" w:rsidRDefault="00285269">
      <w:pPr>
        <w:pStyle w:val="Heading1"/>
      </w:pPr>
      <w:r>
        <w:t xml:space="preserve">17 </w:t>
      </w:r>
      <w:r w:rsidR="00E37AE0">
        <w:t>Sopimuksen liitteet ja etusijajärjestys</w:t>
      </w:r>
    </w:p>
    <w:p w14:paraId="01C9DAED" w14:textId="77777777" w:rsidR="00E37AE0" w:rsidRDefault="00E37AE0" w:rsidP="2DBDD7C7">
      <w:pPr>
        <w:ind w:left="720"/>
        <w:rPr>
          <w:szCs w:val="24"/>
        </w:rPr>
      </w:pPr>
      <w:r w:rsidRPr="2DBDD7C7">
        <w:rPr>
          <w:rPrChange w:author="Pyhäjärvi Jere" w:date="2018-09-12T04:01:00Z" w:id="283">
            <w:rPr>
              <w:szCs w:val="24"/>
            </w:rPr>
          </w:rPrChange>
        </w:rPr>
        <w:t xml:space="preserve">Sopimukseen on otettu seuraavat liitteet: </w:t>
      </w:r>
    </w:p>
    <w:p w14:paraId="5C06F986" w14:textId="77777777" w:rsidR="00E37AE0" w:rsidRDefault="00E37AE0">
      <w:pPr>
        <w:pStyle w:val="TOC1"/>
      </w:pPr>
      <w:r>
        <w:t>Liite 1: Projektisuunnitelma</w:t>
      </w:r>
    </w:p>
    <w:p w14:paraId="2D39FFD4" w14:textId="77777777" w:rsidR="00E37AE0" w:rsidRDefault="00E37AE0" w:rsidP="1AE1E6E9">
      <w:pPr>
        <w:ind w:left="1276"/>
        <w:rPr>
          <w:szCs w:val="24"/>
        </w:rPr>
      </w:pPr>
      <w:r w:rsidRPr="1AE1E6E9">
        <w:rPr>
          <w:rPrChange w:author="Laitila Miika" w:date="2018-09-12T03:55:00Z" w:id="284">
            <w:rPr>
              <w:szCs w:val="24"/>
            </w:rPr>
          </w:rPrChange>
        </w:rPr>
        <w:t xml:space="preserve">Liite </w:t>
      </w:r>
      <w:r w:rsidR="00285269" w:rsidRPr="1AE1E6E9">
        <w:rPr>
          <w:rPrChange w:author="Laitila Miika" w:date="2018-09-12T03:55:00Z" w:id="285">
            <w:rPr>
              <w:szCs w:val="24"/>
            </w:rPr>
          </w:rPrChange>
        </w:rPr>
        <w:t>2</w:t>
      </w:r>
      <w:r w:rsidRPr="1AE1E6E9">
        <w:rPr>
          <w:rPrChange w:author="Laitila Miika" w:date="2018-09-12T03:55:00Z" w:id="286">
            <w:rPr>
              <w:szCs w:val="24"/>
            </w:rPr>
          </w:rPrChange>
        </w:rPr>
        <w:t xml:space="preserve">: </w:t>
      </w:r>
      <w:del w:id="287" w:author="Niemi Kari" w:date="2017-08-18T12:07:00Z">
        <w:r w:rsidDel="00C61FED">
          <w:rPr>
            <w:szCs w:val="24"/>
          </w:rPr>
          <w:delText>Johtoryhmä</w:delText>
        </w:r>
      </w:del>
      <w:ins w:id="288" w:author="Niemi Kari" w:date="2017-08-18T12:07:00Z">
        <w:r w:rsidR="00C61FED" w:rsidRPr="1AE1E6E9">
          <w:rPr>
            <w:rPrChange w:author="Laitila Miika" w:date="2018-09-12T03:55:00Z" w:id="289">
              <w:rPr>
                <w:szCs w:val="24"/>
              </w:rPr>
            </w:rPrChange>
          </w:rPr>
          <w:t>Ohjausryhmä</w:t>
        </w:r>
      </w:ins>
      <w:r w:rsidRPr="1AE1E6E9">
        <w:rPr>
          <w:rPrChange w:author="Laitila Miika" w:date="2018-09-12T03:55:00Z" w:id="290">
            <w:rPr>
              <w:szCs w:val="24"/>
            </w:rPr>
          </w:rPrChange>
        </w:rPr>
        <w:t>n kokoonpano</w:t>
      </w:r>
    </w:p>
    <w:p w14:paraId="45628568" w14:textId="77777777" w:rsidR="00E37AE0" w:rsidRDefault="00E37AE0" w:rsidP="2DBDD7C7">
      <w:pPr>
        <w:ind w:left="720"/>
        <w:rPr>
          <w:szCs w:val="24"/>
        </w:rPr>
      </w:pPr>
      <w:r w:rsidRPr="2DBDD7C7">
        <w:rPr>
          <w:rPrChange w:author="Pyhäjärvi Jere" w:date="2018-09-12T04:01:00Z" w:id="291">
            <w:rPr>
              <w:szCs w:val="24"/>
            </w:rPr>
          </w:rPrChange>
        </w:rPr>
        <w:t>Jos Sopimuksen ja liitteiden välillä on ristiriitaa, sovelletaan ensisijaisesti tätä Sopimusta ja sen jälkeen liitteitä niiden numerojärjestyksessä pienimmästä suurimpaan.</w:t>
      </w:r>
    </w:p>
    <w:p w14:paraId="2AF9D434" w14:textId="77777777" w:rsidR="00E37AE0" w:rsidRDefault="00285269">
      <w:pPr>
        <w:pStyle w:val="Heading1"/>
      </w:pPr>
      <w:r>
        <w:t xml:space="preserve">18 </w:t>
      </w:r>
      <w:r w:rsidR="00E37AE0">
        <w:t>Allekirjoitukset ja päiväys</w:t>
      </w:r>
    </w:p>
    <w:p w14:paraId="01534F61" w14:textId="47FF6675" w:rsidR="00E37AE0" w:rsidRDefault="00E37AE0" w:rsidP="2DBDD7C7">
      <w:pPr>
        <w:ind w:left="720"/>
        <w:rPr>
          <w:szCs w:val="24"/>
        </w:rPr>
      </w:pPr>
      <w:r w:rsidRPr="691020A3">
        <w:rPr>
          <w:rPrChange w:author="Laitila Miika" w:date="2018-09-12T03:58:00Z" w:id="292">
            <w:rPr>
              <w:szCs w:val="24"/>
            </w:rPr>
          </w:rPrChange>
        </w:rPr>
        <w:t>Tämä Sopimus tulee voimaan, kun kaikki Sopimuksen osapuolet ovat sen allekirjoittaneet. Sopimuksesta on tehty kolme samansanaista kappaletta, yksi kullekin osapuolelle.</w:t>
      </w:r>
    </w:p>
    <w:p w14:paraId="672A6659" w14:textId="77777777" w:rsidR="00E37AE0" w:rsidRDefault="00E37AE0">
      <w:pPr>
        <w:ind w:left="7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36BD7C21" w14:textId="4FD02A9A" w:rsidR="00E37AE0" w:rsidRDefault="00E37AE0">
      <w:pPr>
        <w:ind w:left="720"/>
        <w:rPr>
          <w:b/>
          <w:bCs/>
          <w:rPrChange w:id="293" w:author="Laitila Miika" w:date="2018-09-12T03:58:00Z">
            <w:rPr/>
          </w:rPrChange>
        </w:rPr>
      </w:pPr>
      <w:r w:rsidRPr="691020A3">
        <w:rPr>
          <w:b/>
          <w:bCs/>
          <w:rPrChange w:author="Laitila Miika" w:date="2018-09-12T03:58:00Z" w:id="294">
            <w:rPr>
              <w:b/>
              <w:bCs/>
              <w:szCs w:val="24"/>
            </w:rPr>
          </w:rPrChange>
        </w:rPr>
        <w:t>XYZ Oy</w:t>
      </w:r>
      <w:ins w:id="295" w:author="Laitila Miika" w:date="2018-09-12T03:58:00Z">
        <w:r w:rsidR="691020A3" w:rsidRPr="691020A3">
          <w:rPr>
            <w:b/>
            <w:bCs/>
            <w:rPrChange w:author="Laitila Miika" w:date="2018-09-12T03:58:00Z" w:id="296">
              <w:rPr>
                <w:b/>
                <w:bCs/>
                <w:szCs w:val="24"/>
              </w:rPr>
            </w:rPrChange>
          </w:rPr>
          <w:t xml:space="preserve"> </w:t>
        </w:r>
      </w:ins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691020A3">
        <w:rPr>
          <w:b/>
          <w:bCs/>
          <w:rPrChange w:author="Laitila Miika" w:date="2018-09-12T03:58:00Z" w:id="297">
            <w:rPr>
              <w:b/>
              <w:bCs/>
              <w:szCs w:val="24"/>
            </w:rPr>
          </w:rPrChange>
        </w:rPr>
        <w:t>Jyväskylän ammattikorkeakoulu</w:t>
      </w:r>
    </w:p>
    <w:p w14:paraId="00639F81" w14:textId="77777777" w:rsidR="00E37AE0" w:rsidRDefault="00E37AE0">
      <w:pPr>
        <w:ind w:left="1440" w:firstLine="720"/>
        <w:rPr>
          <w:b/>
          <w:bCs/>
          <w:rPrChange w:id="298" w:author="Pyhäjärvi Jere" w:date="2018-09-12T04:01:00Z">
            <w:rPr/>
          </w:rPrChange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802DD5" w:rsidRPr="2DBDD7C7">
        <w:rPr>
          <w:b/>
          <w:bCs/>
          <w:rPrChange w:author="Pyhäjärvi Jere" w:date="2018-09-12T04:01:00Z" w:id="299">
            <w:rPr>
              <w:b/>
              <w:bCs/>
              <w:szCs w:val="24"/>
            </w:rPr>
          </w:rPrChange>
        </w:rPr>
        <w:t>Teknologiayksikkö/</w:t>
      </w:r>
      <w:r w:rsidR="00FF4B7D" w:rsidRPr="2DBDD7C7">
        <w:rPr>
          <w:b/>
          <w:bCs/>
          <w:rPrChange w:author="Pyhäjärvi Jere" w:date="2018-09-12T04:01:00Z" w:id="300">
            <w:rPr>
              <w:b/>
              <w:bCs/>
              <w:szCs w:val="24"/>
            </w:rPr>
          </w:rPrChange>
        </w:rPr>
        <w:t>IT-instituutti</w:t>
      </w:r>
    </w:p>
    <w:p w14:paraId="0A37501D" w14:textId="77777777" w:rsidR="00E37AE0" w:rsidRDefault="00E37AE0">
      <w:pPr>
        <w:ind w:left="720"/>
        <w:rPr>
          <w:b/>
          <w:bCs/>
          <w:szCs w:val="24"/>
        </w:rPr>
      </w:pPr>
    </w:p>
    <w:p w14:paraId="1AA7B2D2" w14:textId="24E047CE" w:rsidR="00E37AE0" w:rsidRDefault="00DD020D" w:rsidP="2DBDD7C7">
      <w:pPr>
        <w:ind w:firstLine="720"/>
        <w:rPr>
          <w:szCs w:val="24"/>
        </w:rPr>
      </w:pPr>
      <w:r w:rsidRPr="3BEF2EA9">
        <w:rPr>
          <w:rPrChange w:author="Laitila Miika" w:date="2018-09-12T03:58:00Z" w:id="301">
            <w:rPr>
              <w:szCs w:val="24"/>
            </w:rPr>
          </w:rPrChange>
        </w:rPr>
        <w:t>&lt;paikka&gt; __</w:t>
      </w:r>
      <w:r w:rsidRPr="2DBDD7C7">
        <w:rPr>
          <w:rPrChange w:author="Pyhäjärvi Jere" w:date="2018-09-12T04:01:00Z" w:id="302">
            <w:rPr>
              <w:szCs w:val="24"/>
            </w:rPr>
          </w:rPrChange>
        </w:rPr>
        <w:t>_</w:t>
      </w:r>
      <w:r w:rsidR="009470B5" w:rsidRPr="2DBDD7C7">
        <w:rPr>
          <w:rPrChange w:author="Pyhäjärvi Jere" w:date="2018-09-12T04:01:00Z" w:id="303">
            <w:rPr>
              <w:szCs w:val="24"/>
            </w:rPr>
          </w:rPrChange>
        </w:rPr>
        <w:t>.</w:t>
      </w:r>
      <w:r w:rsidRPr="2DBDD7C7">
        <w:rPr>
          <w:rPrChange w:author="Pyhäjärvi Jere" w:date="2018-09-12T04:01:00Z" w:id="304">
            <w:rPr>
              <w:szCs w:val="24"/>
            </w:rPr>
          </w:rPrChange>
        </w:rPr>
        <w:t>___</w:t>
      </w:r>
      <w:r w:rsidR="009470B5" w:rsidRPr="2DBDD7C7">
        <w:rPr>
          <w:rPrChange w:author="Pyhäjärvi Jere" w:date="2018-09-12T04:01:00Z" w:id="305">
            <w:rPr>
              <w:szCs w:val="24"/>
            </w:rPr>
          </w:rPrChange>
        </w:rPr>
        <w:t>.</w:t>
      </w:r>
      <w:r w:rsidR="00285269" w:rsidRPr="3BEF2EA9">
        <w:rPr>
          <w:rPrChange w:author="Laitila Miika" w:date="2018-09-12T03:58:00Z" w:id="306">
            <w:rPr>
              <w:szCs w:val="24"/>
            </w:rPr>
          </w:rPrChange>
        </w:rPr>
        <w:t>201</w:t>
      </w:r>
      <w:ins w:id="307" w:author="Laitila Miika" w:date="2018-09-12T03:58:00Z">
        <w:r w:rsidR="3BEF2EA9" w:rsidRPr="3BEF2EA9">
          <w:rPr>
            <w:rPrChange w:author="Laitila Miika" w:date="2018-09-12T03:58:00Z" w:id="308">
              <w:rPr>
                <w:szCs w:val="24"/>
              </w:rPr>
            </w:rPrChange>
          </w:rPr>
          <w:t>8</w:t>
        </w:r>
      </w:ins>
      <w:r w:rsidR="00E37AE0">
        <w:rPr>
          <w:szCs w:val="24"/>
        </w:rPr>
        <w:tab/>
      </w:r>
      <w:r w:rsidR="00E37AE0">
        <w:rPr>
          <w:szCs w:val="24"/>
        </w:rPr>
        <w:tab/>
      </w:r>
      <w:r w:rsidR="00E37AE0" w:rsidRPr="3BEF2EA9">
        <w:rPr>
          <w:rPrChange w:author="Laitila Miika" w:date="2018-09-12T03:58:00Z" w:id="309">
            <w:rPr>
              <w:szCs w:val="24"/>
            </w:rPr>
          </w:rPrChange>
        </w:rPr>
        <w:t xml:space="preserve">Jyväskylässä </w:t>
      </w:r>
      <w:r w:rsidRPr="2DBDD7C7">
        <w:rPr>
          <w:rPrChange w:author="Pyhäjärvi Jere" w:date="2018-09-12T04:01:00Z" w:id="310">
            <w:rPr>
              <w:szCs w:val="24"/>
            </w:rPr>
          </w:rPrChange>
        </w:rPr>
        <w:t>___</w:t>
      </w:r>
      <w:r w:rsidR="00E37AE0" w:rsidRPr="2DBDD7C7">
        <w:rPr>
          <w:rPrChange w:author="Pyhäjärvi Jere" w:date="2018-09-12T04:01:00Z" w:id="311">
            <w:rPr>
              <w:szCs w:val="24"/>
            </w:rPr>
          </w:rPrChange>
        </w:rPr>
        <w:t>.</w:t>
      </w:r>
      <w:r w:rsidRPr="2DBDD7C7">
        <w:rPr>
          <w:rPrChange w:author="Pyhäjärvi Jere" w:date="2018-09-12T04:01:00Z" w:id="312">
            <w:rPr>
              <w:szCs w:val="24"/>
            </w:rPr>
          </w:rPrChange>
        </w:rPr>
        <w:t>___</w:t>
      </w:r>
      <w:r w:rsidR="00E37AE0" w:rsidRPr="2DBDD7C7">
        <w:rPr>
          <w:rPrChange w:author="Pyhäjärvi Jere" w:date="2018-09-12T04:01:00Z" w:id="313">
            <w:rPr>
              <w:szCs w:val="24"/>
            </w:rPr>
          </w:rPrChange>
        </w:rPr>
        <w:t>.</w:t>
      </w:r>
      <w:r w:rsidR="00285269" w:rsidRPr="3BEF2EA9">
        <w:rPr>
          <w:rPrChange w:author="Laitila Miika" w:date="2018-09-12T03:58:00Z" w:id="314">
            <w:rPr>
              <w:szCs w:val="24"/>
            </w:rPr>
          </w:rPrChange>
        </w:rPr>
        <w:t>201</w:t>
      </w:r>
      <w:ins w:id="315" w:author="Laitila Miika" w:date="2018-09-12T03:58:00Z">
        <w:r w:rsidR="3BEF2EA9" w:rsidRPr="3BEF2EA9">
          <w:rPr>
            <w:rPrChange w:author="Laitila Miika" w:date="2018-09-12T03:58:00Z" w:id="316">
              <w:rPr>
                <w:szCs w:val="24"/>
              </w:rPr>
            </w:rPrChange>
          </w:rPr>
          <w:t>8</w:t>
        </w:r>
      </w:ins>
    </w:p>
    <w:p w14:paraId="5DAB6C7B" w14:textId="77777777" w:rsidR="00E37AE0" w:rsidRDefault="00E37AE0">
      <w:pPr>
        <w:ind w:left="720"/>
        <w:rPr>
          <w:szCs w:val="24"/>
        </w:rPr>
      </w:pPr>
    </w:p>
    <w:p w14:paraId="2B340DFD" w14:textId="77777777" w:rsidR="00E37AE0" w:rsidRDefault="00E37AE0" w:rsidP="2DBDD7C7">
      <w:pPr>
        <w:ind w:left="720"/>
        <w:rPr>
          <w:szCs w:val="24"/>
        </w:rPr>
      </w:pPr>
      <w:r w:rsidRPr="2DBDD7C7">
        <w:rPr>
          <w:rFonts w:ascii="Monotype Corsiva" w:hAnsi="Monotype Corsiva"/>
          <w:i/>
          <w:iCs/>
          <w:rPrChange w:author="Pyhäjärvi Jere" w:date="2018-09-12T04:01:00Z" w:id="317">
            <w:rPr>
              <w:rFonts w:ascii="Monotype Corsiva" w:hAnsi="Monotype Corsiva"/>
              <w:i/>
              <w:szCs w:val="24"/>
            </w:rPr>
          </w:rPrChange>
        </w:rPr>
        <w:t>Nimikirjoitus</w:t>
      </w:r>
      <w:r>
        <w:rPr>
          <w:rFonts w:ascii="Monotype Corsiva" w:hAnsi="Monotype Corsiva"/>
          <w:i/>
          <w:szCs w:val="24"/>
        </w:rPr>
        <w:tab/>
      </w:r>
      <w:r>
        <w:rPr>
          <w:rFonts w:ascii="Monotype Corsiva" w:hAnsi="Monotype Corsiva"/>
          <w:i/>
          <w:szCs w:val="24"/>
        </w:rPr>
        <w:tab/>
      </w:r>
      <w:r>
        <w:rPr>
          <w:rFonts w:ascii="Monotype Corsiva" w:hAnsi="Monotype Corsiva"/>
          <w:i/>
          <w:szCs w:val="24"/>
        </w:rPr>
        <w:tab/>
      </w:r>
      <w:r w:rsidRPr="2DBDD7C7">
        <w:rPr>
          <w:rFonts w:ascii="Monotype Corsiva" w:hAnsi="Monotype Corsiva"/>
          <w:i/>
          <w:iCs/>
          <w:rPrChange w:author="Pyhäjärvi Jere" w:date="2018-09-12T04:01:00Z" w:id="318">
            <w:rPr>
              <w:rFonts w:ascii="Monotype Corsiva" w:hAnsi="Monotype Corsiva"/>
              <w:i/>
              <w:szCs w:val="24"/>
            </w:rPr>
          </w:rPrChange>
        </w:rPr>
        <w:t>Nimikirjoitus</w:t>
      </w:r>
    </w:p>
    <w:p w14:paraId="4591F841" w14:textId="77777777" w:rsidR="00E37AE0" w:rsidDel="33518296" w:rsidRDefault="00E37AE0" w:rsidP="2DBDD7C7">
      <w:pPr>
        <w:ind w:left="720"/>
        <w:rPr>
          <w:del w:id="319" w:author="Pyhäjärvi Jere" w:date="2018-09-12T04:06:00Z"/>
          <w:szCs w:val="24"/>
        </w:rPr>
      </w:pPr>
      <w:r w:rsidRPr="2DBDD7C7">
        <w:rPr>
          <w:b/>
          <w:bCs/>
          <w:rPrChange w:author="Pyhäjärvi Jere" w:date="2018-09-12T04:01:00Z" w:id="320">
            <w:rPr>
              <w:b/>
              <w:bCs/>
              <w:szCs w:val="24"/>
            </w:rPr>
          </w:rPrChange>
        </w:rPr>
        <w:t>&lt;</w:t>
      </w:r>
      <w:r w:rsidRPr="2DBDD7C7">
        <w:rPr>
          <w:rPrChange w:author="Pyhäjärvi Jere" w:date="2018-09-12T04:01:00Z" w:id="321">
            <w:rPr>
              <w:szCs w:val="24"/>
            </w:rPr>
          </w:rPrChange>
        </w:rPr>
        <w:t>nimen selvennys</w:t>
      </w:r>
      <w:r w:rsidRPr="2DBDD7C7">
        <w:rPr>
          <w:b/>
          <w:bCs/>
          <w:rPrChange w:author="Pyhäjärvi Jere" w:date="2018-09-12T04:01:00Z" w:id="322">
            <w:rPr>
              <w:b/>
              <w:bCs/>
              <w:szCs w:val="24"/>
            </w:rPr>
          </w:rPrChange>
        </w:rPr>
        <w:t>&gt;</w:t>
      </w:r>
      <w:ins w:id="323" w:author="Pyhäjärvi Jere" w:date="2018-09-12T04:06:00Z">
        <w:r w:rsidR="33518296" w:rsidRPr="2DBDD7C7">
          <w:rPr>
            <w:b/>
            <w:bCs/>
            <w:rPrChange w:author="Pyhäjärvi Jere" w:date="2018-09-12T04:01:00Z" w:id="324">
              <w:rPr>
                <w:b/>
                <w:bCs/>
                <w:szCs w:val="24"/>
              </w:rPr>
            </w:rPrChange>
          </w:rPr>
          <w:t>Mika Karjalainen</w:t>
        </w:r>
      </w:ins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del w:id="325" w:author="Pyhäjärvi Jere" w:date="2018-09-12T04:06:00Z">
        <w:r w:rsidR="000F4C5B" w:rsidRPr="2DBDD7C7" w:rsidDel="33518296">
          <w:rPr>
            <w:b/>
            <w:bCs/>
            <w:rPrChange w:author="Pyhäjärvi Jere" w:date="2018-09-12T04:01:00Z" w:id="326">
              <w:rPr>
                <w:b/>
                <w:bCs/>
                <w:szCs w:val="24"/>
              </w:rPr>
            </w:rPrChange>
          </w:rPr>
          <w:delText>Jarmo Siltanen</w:delText>
        </w:r>
      </w:del>
      <w:r w:rsidR="009C11B7">
        <w:rPr>
          <w:b/>
          <w:bCs/>
          <w:szCs w:val="24"/>
        </w:rPr>
        <w:tab/>
      </w:r>
    </w:p>
    <w:p w14:paraId="6A2D18C6" w14:textId="29FAA731" w:rsidR="00E37AE0" w:rsidRDefault="00E37AE0" w:rsidP="2DBDD7C7">
      <w:pPr>
        <w:ind w:left="720"/>
        <w:rPr>
          <w:ins w:id="327" w:author="Pyhäjärvi Jere" w:date="2018-09-12T04:06:00Z"/>
        </w:rPr>
      </w:pPr>
    </w:p>
    <w:p w14:paraId="60CB3A2A" w14:textId="77777777" w:rsidR="00E37AE0" w:rsidRDefault="00E37AE0" w:rsidP="33518296">
      <w:pPr>
        <w:ind w:left="720"/>
        <w:rPr>
          <w:szCs w:val="24"/>
        </w:rPr>
      </w:pPr>
      <w:r w:rsidRPr="2DBDD7C7">
        <w:rPr>
          <w:rPrChange w:author="Pyhäjärvi Jere" w:date="2018-09-12T04:01:00Z" w:id="328">
            <w:rPr>
              <w:szCs w:val="24"/>
            </w:rPr>
          </w:rPrChange>
        </w:rPr>
        <w:t>&lt;asema/titteli&gt;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FF4B7D" w:rsidRPr="2DBDD7C7">
        <w:rPr>
          <w:rPrChange w:author="Pyhäjärvi Jere" w:date="2018-09-12T04:01:00Z" w:id="329">
            <w:rPr>
              <w:szCs w:val="24"/>
            </w:rPr>
          </w:rPrChange>
        </w:rPr>
        <w:t>Johtaja</w:t>
      </w:r>
    </w:p>
    <w:p w14:paraId="02EB378F" w14:textId="77777777" w:rsidR="00E37AE0" w:rsidRDefault="00E37AE0">
      <w:pPr>
        <w:ind w:left="720"/>
        <w:rPr>
          <w:szCs w:val="24"/>
        </w:rPr>
      </w:pPr>
    </w:p>
    <w:p w14:paraId="1B64BAA2" w14:textId="77777777" w:rsidR="00E37AE0" w:rsidRDefault="00D43107">
      <w:pPr>
        <w:ind w:left="720"/>
        <w:rPr>
          <w:b/>
          <w:bCs/>
          <w:rPrChange w:id="330" w:author="Pyhäjärvi Jere" w:date="2018-09-12T04:01:00Z">
            <w:rPr/>
          </w:rPrChange>
        </w:rPr>
      </w:pPr>
      <w:ins w:id="331" w:author="Marja Jämbeck" w:date="2018-09-05T12:31:00Z">
        <w:r w:rsidRPr="3BEF2EA9">
          <w:rPr>
            <w:b/>
            <w:bCs/>
            <w:rPrChange w:author="Laitila Miika" w:date="2018-09-12T03:58:00Z" w:id="332">
              <w:rPr>
                <w:b/>
                <w:bCs/>
                <w:szCs w:val="24"/>
              </w:rPr>
            </w:rPrChange>
          </w:rPr>
          <w:t>Refil</w:t>
        </w:r>
        <w:del w:id="333" w:author="Laitila Miika" w:date="2018-09-12T03:58:00Z">
          <w:r w:rsidRPr="3BEF2EA9" w:rsidDel="3BEF2EA9">
            <w:rPr>
              <w:b/>
              <w:bCs/>
              <w:rPrChange w:author="Laitila Miika" w:date="2018-09-12T03:58:00Z" w:id="334">
                <w:rPr>
                  <w:b/>
                  <w:bCs/>
                  <w:szCs w:val="24"/>
                </w:rPr>
              </w:rPrChange>
            </w:rPr>
            <w:delText>l</w:delText>
          </w:r>
        </w:del>
      </w:ins>
      <w:del w:id="335" w:author="Marja Jämbeck" w:date="2018-09-05T12:31:00Z">
        <w:r w:rsidR="00E37AE0" w:rsidDel="00363800">
          <w:rPr>
            <w:b/>
            <w:bCs/>
            <w:szCs w:val="24"/>
          </w:rPr>
          <w:delText>ABC-</w:delText>
        </w:r>
      </w:del>
      <w:ins w:id="336" w:author="Marja Jämbeck" w:date="2018-09-05T12:31:00Z">
        <w:r w:rsidR="00363800" w:rsidRPr="3BEF2EA9">
          <w:rPr>
            <w:b/>
            <w:bCs/>
            <w:rPrChange w:author="Laitila Miika" w:date="2018-09-12T03:58:00Z" w:id="337">
              <w:rPr>
                <w:b/>
                <w:bCs/>
                <w:szCs w:val="24"/>
              </w:rPr>
            </w:rPrChange>
          </w:rPr>
          <w:t>-</w:t>
        </w:r>
      </w:ins>
      <w:r w:rsidR="00E37AE0" w:rsidRPr="3BEF2EA9">
        <w:rPr>
          <w:b/>
          <w:bCs/>
          <w:rPrChange w:author="Laitila Miika" w:date="2018-09-12T03:58:00Z" w:id="338">
            <w:rPr>
              <w:b/>
              <w:bCs/>
              <w:szCs w:val="24"/>
            </w:rPr>
          </w:rPrChange>
        </w:rPr>
        <w:t>projekti</w:t>
      </w:r>
    </w:p>
    <w:p w14:paraId="6A05A809" w14:textId="77777777" w:rsidR="00E37AE0" w:rsidRDefault="00E37AE0">
      <w:pPr>
        <w:ind w:left="720"/>
        <w:rPr>
          <w:szCs w:val="24"/>
        </w:rPr>
      </w:pPr>
    </w:p>
    <w:p w14:paraId="2E9ED686" w14:textId="1A541E81" w:rsidR="00E37AE0" w:rsidRDefault="00E37AE0" w:rsidP="2DBDD7C7">
      <w:pPr>
        <w:ind w:left="720"/>
        <w:rPr>
          <w:szCs w:val="24"/>
        </w:rPr>
      </w:pPr>
      <w:r w:rsidRPr="3BEF2EA9">
        <w:rPr>
          <w:rPrChange w:author="Laitila Miika" w:date="2018-09-12T03:58:00Z" w:id="339">
            <w:rPr>
              <w:szCs w:val="24"/>
            </w:rPr>
          </w:rPrChange>
        </w:rPr>
        <w:t xml:space="preserve">Jyväskylässä </w:t>
      </w:r>
      <w:r w:rsidR="00DD020D" w:rsidRPr="2DBDD7C7">
        <w:rPr>
          <w:rPrChange w:author="Pyhäjärvi Jere" w:date="2018-09-12T04:01:00Z" w:id="340">
            <w:rPr>
              <w:szCs w:val="24"/>
            </w:rPr>
          </w:rPrChange>
        </w:rPr>
        <w:t>___.___.</w:t>
      </w:r>
      <w:r w:rsidR="00285269" w:rsidRPr="3BEF2EA9">
        <w:rPr>
          <w:rPrChange w:author="Laitila Miika" w:date="2018-09-12T03:58:00Z" w:id="341">
            <w:rPr>
              <w:szCs w:val="24"/>
            </w:rPr>
          </w:rPrChange>
        </w:rPr>
        <w:t>201</w:t>
      </w:r>
      <w:ins w:id="342" w:author="Laitila Miika" w:date="2018-09-12T03:58:00Z">
        <w:r w:rsidR="3BEF2EA9" w:rsidRPr="3BEF2EA9">
          <w:rPr>
            <w:rPrChange w:author="Laitila Miika" w:date="2018-09-12T03:58:00Z" w:id="343">
              <w:rPr>
                <w:szCs w:val="24"/>
              </w:rPr>
            </w:rPrChange>
          </w:rPr>
          <w:t>8</w:t>
        </w:r>
      </w:ins>
    </w:p>
    <w:p w14:paraId="5A39BBE3" w14:textId="77777777" w:rsidR="00E37AE0" w:rsidRDefault="00E37AE0">
      <w:pPr>
        <w:ind w:left="720"/>
        <w:rPr>
          <w:szCs w:val="24"/>
        </w:rPr>
      </w:pPr>
    </w:p>
    <w:p w14:paraId="40A8AE2E" w14:textId="77777777" w:rsidR="00E37AE0" w:rsidRDefault="00E37AE0">
      <w:pPr>
        <w:pStyle w:val="Heading4"/>
      </w:pPr>
      <w:r>
        <w:t>Nimikirjoitus</w:t>
      </w:r>
      <w:r>
        <w:tab/>
      </w:r>
      <w:r>
        <w:tab/>
      </w:r>
      <w:r>
        <w:t>Nimikirjoitus</w:t>
      </w:r>
      <w:r>
        <w:tab/>
      </w:r>
      <w:r>
        <w:tab/>
      </w:r>
      <w:r>
        <w:t>Nimikirjoitus</w:t>
      </w:r>
    </w:p>
    <w:p w14:paraId="72B1F74D" w14:textId="57A378A4" w:rsidR="00E37AE0" w:rsidRDefault="009664B8">
      <w:pPr>
        <w:ind w:left="720"/>
        <w:rPr>
          <w:b/>
          <w:bCs/>
          <w:rPrChange w:id="344" w:author="Pyhäjärvi Jere" w:date="2018-09-12T04:01:00Z">
            <w:rPr/>
          </w:rPrChange>
        </w:rPr>
      </w:pPr>
      <w:ins w:id="345" w:author="Marja Jämbeck" w:date="2018-09-05T12:46:00Z">
        <w:del w:id="346" w:author="Pyhäjärvi Jere" w:date="2018-09-12T14:07:00Z">
          <w:r w:rsidRPr="2DBDD7C7" w:rsidDel="00B633FB">
            <w:rPr>
              <w:rPrChange w:author="Pyhäjärvi Jere" w:date="2018-09-12T04:01:00Z" w:id="347">
                <w:rPr>
                  <w:szCs w:val="24"/>
                </w:rPr>
              </w:rPrChange>
            </w:rPr>
            <w:delText>Jere Pyhäjärvi</w:delText>
          </w:r>
        </w:del>
      </w:ins>
      <w:del w:id="348" w:author="Marja Jämbeck" w:date="2018-09-05T12:46:00Z">
        <w:r w:rsidR="00E37AE0" w:rsidDel="009664B8">
          <w:rPr>
            <w:szCs w:val="24"/>
          </w:rPr>
          <w:delText>&lt;nimen selvennys&gt;</w:delText>
        </w:r>
      </w:del>
      <w:del w:id="349" w:author="Pyhäjärvi Jere" w:date="2018-09-12T04:01:00Z">
        <w:r w:rsidR="00E37AE0" w:rsidDel="2DBDD7C7">
          <w:rPr>
            <w:szCs w:val="24"/>
          </w:rPr>
          <w:tab/>
        </w:r>
        <w:r w:rsidR="00E37AE0" w:rsidDel="2DBDD7C7">
          <w:rPr>
            <w:szCs w:val="24"/>
          </w:rPr>
          <w:tab/>
        </w:r>
      </w:del>
      <w:ins w:id="350" w:author="Marja Jämbeck" w:date="2018-09-05T12:46:00Z">
        <w:r w:rsidRPr="2DBDD7C7">
          <w:rPr>
            <w:rPrChange w:author="Pyhäjärvi Jere" w:date="2018-09-12T04:01:00Z" w:id="351">
              <w:rPr>
                <w:szCs w:val="24"/>
              </w:rPr>
            </w:rPrChange>
          </w:rPr>
          <w:t>Noora Jokinen</w:t>
        </w:r>
      </w:ins>
      <w:ins w:id="352" w:author="Pyhäjärvi Jere" w:date="2018-09-12T14:07:00Z">
        <w:r w:rsidR="00B633FB">
          <w:tab/>
        </w:r>
        <w:r w:rsidR="00B633FB">
          <w:tab/>
        </w:r>
      </w:ins>
      <w:del w:id="353" w:author="Marja Jämbeck" w:date="2018-09-05T12:46:00Z">
        <w:r w:rsidR="00E37AE0" w:rsidDel="009664B8">
          <w:rPr>
            <w:szCs w:val="24"/>
          </w:rPr>
          <w:delText>&lt;nimen selvennys&gt;</w:delText>
        </w:r>
      </w:del>
      <w:del w:id="354" w:author="Pyhäjärvi Jere" w:date="2018-09-12T04:01:00Z">
        <w:r w:rsidR="00E37AE0" w:rsidDel="2DBDD7C7">
          <w:rPr>
            <w:szCs w:val="24"/>
          </w:rPr>
          <w:tab/>
        </w:r>
      </w:del>
      <w:ins w:id="355" w:author="Marja Jämbeck" w:date="2018-09-05T12:47:00Z">
        <w:r w:rsidRPr="2DBDD7C7">
          <w:rPr>
            <w:rPrChange w:author="Pyhäjärvi Jere" w:date="2018-09-12T04:01:00Z" w:id="356">
              <w:rPr>
                <w:szCs w:val="24"/>
              </w:rPr>
            </w:rPrChange>
          </w:rPr>
          <w:t>Marja Jämbeck</w:t>
        </w:r>
      </w:ins>
      <w:ins w:id="357" w:author="Pyhäjärvi Jere" w:date="2018-09-12T14:07:00Z">
        <w:r w:rsidR="00B633FB" w:rsidRPr="00B633FB">
          <w:t xml:space="preserve"> </w:t>
        </w:r>
        <w:r w:rsidR="00B633FB">
          <w:tab/>
        </w:r>
        <w:r w:rsidR="00B633FB">
          <w:t>Miika Laitila</w:t>
        </w:r>
        <w:r w:rsidR="00B633FB" w:rsidDel="009664B8">
          <w:rPr>
            <w:szCs w:val="24"/>
          </w:rPr>
          <w:t xml:space="preserve"> </w:t>
        </w:r>
      </w:ins>
      <w:del w:id="358" w:author="Marja Jämbeck" w:date="2018-09-05T12:47:00Z">
        <w:r w:rsidR="00E37AE0" w:rsidDel="009664B8">
          <w:rPr>
            <w:szCs w:val="24"/>
          </w:rPr>
          <w:delText>&lt;nimen selvennys&gt;</w:delText>
        </w:r>
      </w:del>
    </w:p>
    <w:p w14:paraId="41C8F396" w14:textId="77777777" w:rsidR="00E37AE0" w:rsidRDefault="00E37AE0">
      <w:pPr>
        <w:ind w:left="720"/>
        <w:rPr>
          <w:szCs w:val="24"/>
        </w:rPr>
      </w:pPr>
    </w:p>
    <w:p w14:paraId="3D982C31" w14:textId="77777777" w:rsidR="00E37AE0" w:rsidRDefault="00E37AE0" w:rsidP="2DBDD7C7">
      <w:pPr>
        <w:ind w:left="720"/>
        <w:rPr>
          <w:szCs w:val="24"/>
        </w:rPr>
      </w:pPr>
      <w:r w:rsidRPr="2DBDD7C7">
        <w:rPr>
          <w:rFonts w:ascii="Monotype Corsiva" w:hAnsi="Monotype Corsiva"/>
          <w:i/>
          <w:iCs/>
          <w:rPrChange w:author="Pyhäjärvi Jere" w:date="2018-09-12T04:01:00Z" w:id="359">
            <w:rPr>
              <w:rFonts w:ascii="Monotype Corsiva" w:hAnsi="Monotype Corsiva"/>
              <w:i/>
              <w:szCs w:val="24"/>
            </w:rPr>
          </w:rPrChange>
        </w:rPr>
        <w:t>Nimikirjoitus</w:t>
      </w:r>
      <w:r>
        <w:rPr>
          <w:rFonts w:ascii="Monotype Corsiva" w:hAnsi="Monotype Corsiva"/>
          <w:i/>
          <w:szCs w:val="24"/>
        </w:rPr>
        <w:tab/>
      </w:r>
      <w:r>
        <w:rPr>
          <w:rFonts w:ascii="Monotype Corsiva" w:hAnsi="Monotype Corsiva"/>
          <w:i/>
          <w:szCs w:val="24"/>
        </w:rPr>
        <w:tab/>
      </w:r>
      <w:r w:rsidRPr="2DBDD7C7">
        <w:rPr>
          <w:rFonts w:ascii="Monotype Corsiva" w:hAnsi="Monotype Corsiva"/>
          <w:i/>
          <w:iCs/>
          <w:rPrChange w:author="Pyhäjärvi Jere" w:date="2018-09-12T04:01:00Z" w:id="360">
            <w:rPr>
              <w:rFonts w:ascii="Monotype Corsiva" w:hAnsi="Monotype Corsiva"/>
              <w:i/>
              <w:szCs w:val="24"/>
            </w:rPr>
          </w:rPrChange>
        </w:rPr>
        <w:t>Nimikirjoitus</w:t>
      </w:r>
    </w:p>
    <w:p w14:paraId="73C357A8" w14:textId="63B382AF" w:rsidR="00E37AE0" w:rsidRDefault="00B633FB">
      <w:pPr>
        <w:ind w:left="720"/>
      </w:pPr>
      <w:ins w:id="361" w:author="Pyhäjärvi Jere" w:date="2018-09-12T14:07:00Z">
        <w:r w:rsidRPr="006F2310">
          <w:t>Jere Pyhäjärvi</w:t>
        </w:r>
        <w:r w:rsidDel="009664B8">
          <w:t xml:space="preserve"> </w:t>
        </w:r>
      </w:ins>
      <w:ins w:id="362" w:author="Marja Jämbeck" w:date="2018-09-05T12:47:00Z">
        <w:del w:id="363" w:author="Pyhäjärvi Jere" w:date="2018-09-12T14:07:00Z">
          <w:r w:rsidR="009664B8" w:rsidDel="00B633FB">
            <w:delText>Miika Laitila</w:delText>
          </w:r>
        </w:del>
      </w:ins>
      <w:ins w:id="364" w:author="Pyhäjärvi Jere" w:date="2018-09-12T14:07:00Z">
        <w:r>
          <w:tab/>
        </w:r>
        <w:r>
          <w:tab/>
        </w:r>
      </w:ins>
      <w:del w:id="365" w:author="Marja Jämbeck" w:date="2018-09-05T12:47:00Z">
        <w:r w:rsidR="00E37AE0" w:rsidDel="009664B8">
          <w:delText>&lt;nimen selvennys&gt;</w:delText>
        </w:r>
      </w:del>
      <w:del w:id="366" w:author="Pyhäjärvi Jere" w:date="2018-09-12T04:01:00Z">
        <w:r w:rsidR="00E37AE0" w:rsidDel="2DBDD7C7">
          <w:tab/>
        </w:r>
        <w:r w:rsidR="00E37AE0" w:rsidDel="2DBDD7C7">
          <w:tab/>
        </w:r>
      </w:del>
      <w:ins w:id="367" w:author="Marja Jämbeck" w:date="2018-09-05T12:47:00Z">
        <w:r w:rsidR="009664B8">
          <w:t>Otto Savolainen</w:t>
        </w:r>
      </w:ins>
      <w:ins w:id="368" w:author="Pyhäjärvi Jere" w:date="2018-09-12T14:07:00Z">
        <w:r>
          <w:t xml:space="preserve"> </w:t>
        </w:r>
      </w:ins>
      <w:del w:id="369" w:author="Pyhäjärvi Jere" w:date="2018-09-12T14:07:00Z">
        <w:r w:rsidR="00E37AE0" w:rsidDel="00B633FB">
          <w:delText>&lt;nimen selvennys&gt;</w:delText>
        </w:r>
      </w:del>
    </w:p>
    <w:p w14:paraId="7439A0A4" w14:textId="77777777" w:rsidR="00E37AE0" w:rsidRDefault="00E37AE0">
      <w:r>
        <w:br w:type="page"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>LIITE 1</w:t>
      </w:r>
    </w:p>
    <w:p w14:paraId="56646CBA" w14:textId="77777777" w:rsidR="00E37AE0" w:rsidRDefault="00E37AE0">
      <w:pPr>
        <w:pStyle w:val="Title"/>
      </w:pPr>
      <w:r>
        <w:t>Projektisuunnitelma</w:t>
      </w:r>
    </w:p>
    <w:p w14:paraId="72A3D3EC" w14:textId="77777777" w:rsidR="00E37AE0" w:rsidRDefault="00E37AE0" w:rsidP="00A06B38">
      <w:r>
        <w:br w:type="page"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0C48337A" w14:textId="77777777" w:rsidR="00E37AE0" w:rsidRDefault="00E37AE0">
      <w:pPr>
        <w:ind w:left="7788"/>
      </w:pPr>
      <w:r>
        <w:t xml:space="preserve">LIITE </w:t>
      </w:r>
      <w:r w:rsidR="00285269">
        <w:t>2</w:t>
      </w:r>
    </w:p>
    <w:p w14:paraId="776966D5" w14:textId="77777777" w:rsidR="00E37AE0" w:rsidRDefault="00E37AE0">
      <w:pPr>
        <w:pStyle w:val="Title"/>
      </w:pPr>
      <w:del w:id="370" w:author="Niemi Kari" w:date="2017-08-18T12:07:00Z">
        <w:r w:rsidDel="00C61FED">
          <w:delText>Johtoryhmä</w:delText>
        </w:r>
      </w:del>
      <w:ins w:id="371" w:author="Niemi Kari" w:date="2017-08-18T12:07:00Z">
        <w:r w:rsidR="00C61FED">
          <w:t>Ohjausryhmä</w:t>
        </w:r>
      </w:ins>
      <w:r>
        <w:t>n kokoonpano</w:t>
      </w:r>
    </w:p>
    <w:p w14:paraId="089FF616" w14:textId="77777777" w:rsidR="00E37AE0" w:rsidRDefault="00E37AE0">
      <w:del w:id="372" w:author="Niemi Kari" w:date="2017-08-18T12:07:00Z">
        <w:r w:rsidDel="00C61FED">
          <w:delText>Johtoryhmä</w:delText>
        </w:r>
      </w:del>
      <w:ins w:id="373" w:author="Niemi Kari" w:date="2017-08-18T12:07:00Z">
        <w:r w:rsidR="00C61FED">
          <w:t>Ohjausryhmä</w:t>
        </w:r>
      </w:ins>
      <w:r>
        <w:t>än kuuluvat äänivaltaisina jäseninä:</w:t>
      </w:r>
    </w:p>
    <w:p w14:paraId="053315D0" w14:textId="77777777" w:rsidR="00E37AE0" w:rsidRDefault="00E37AE0" w:rsidP="2DBDD7C7">
      <w:pPr>
        <w:rPr>
          <w:i/>
          <w:iCs/>
          <w:rPrChange w:id="374" w:author="Pyhäjärvi Jere" w:date="2018-09-12T04:01:00Z">
            <w:rPr/>
          </w:rPrChange>
        </w:rPr>
      </w:pPr>
      <w:r>
        <w:tab/>
      </w:r>
      <w:r>
        <w:t>&lt;Etunimi Sukunimi&gt;</w:t>
      </w:r>
      <w:r>
        <w:tab/>
      </w:r>
      <w:r>
        <w:t>puheenjohtaja</w:t>
      </w:r>
      <w:r>
        <w:tab/>
      </w:r>
      <w:r>
        <w:t>Yritys Oy</w:t>
      </w:r>
    </w:p>
    <w:p w14:paraId="2947D023" w14:textId="77777777" w:rsidR="00E37AE0" w:rsidRDefault="00E37AE0" w:rsidP="2DBDD7C7">
      <w:pPr>
        <w:pStyle w:val="TOC1"/>
        <w:rPr>
          <w:i/>
          <w:iCs/>
          <w:rPrChange w:id="375" w:author="Pyhäjärvi Jere" w:date="2018-09-12T04:01:00Z">
            <w:rPr/>
          </w:rPrChange>
        </w:rPr>
      </w:pPr>
      <w:r>
        <w:tab/>
      </w:r>
      <w:r>
        <w:t>&lt;Etunimi Sukunimi&gt;</w:t>
      </w:r>
      <w:r>
        <w:tab/>
      </w:r>
      <w:r>
        <w:tab/>
      </w:r>
      <w:r>
        <w:tab/>
      </w:r>
      <w:r>
        <w:t>Yritys Oy</w:t>
      </w:r>
    </w:p>
    <w:p w14:paraId="1B145E03" w14:textId="146E811A" w:rsidR="00E37AE0" w:rsidRDefault="00E37AE0">
      <w:pPr>
        <w:pStyle w:val="TOC1"/>
      </w:pPr>
      <w:r>
        <w:tab/>
      </w:r>
      <w:del w:id="376" w:author="Pyhäjärvi Jere" w:date="2018-09-12T14:09:00Z">
        <w:r w:rsidDel="00716AA2">
          <w:delText>&lt;Etunimi Sukunimi&gt;</w:delText>
        </w:r>
        <w:r w:rsidDel="00716AA2">
          <w:tab/>
        </w:r>
      </w:del>
      <w:ins w:id="377" w:author="Pyhäjärvi Jere" w:date="2018-09-12T14:09:00Z">
        <w:r w:rsidR="00716AA2">
          <w:t>Kari Niemi</w:t>
        </w:r>
      </w:ins>
      <w:r>
        <w:tab/>
      </w:r>
      <w:r>
        <w:tab/>
      </w:r>
      <w:ins w:id="378" w:author="Pyhäjärvi Jere" w:date="2018-09-12T14:09:00Z">
        <w:r w:rsidR="00716AA2">
          <w:t>ohjaaja</w:t>
        </w:r>
        <w:r w:rsidR="00716AA2">
          <w:tab/>
        </w:r>
        <w:r w:rsidR="00716AA2">
          <w:tab/>
        </w:r>
      </w:ins>
      <w:r>
        <w:t>Jyväskylän ammattikorkeakoulu</w:t>
      </w:r>
    </w:p>
    <w:p w14:paraId="2F05A287" w14:textId="4110A330" w:rsidR="00E37AE0" w:rsidRDefault="00E37AE0">
      <w:r>
        <w:tab/>
      </w:r>
      <w:del w:id="379" w:author="Pyhäjärvi Jere" w:date="2018-09-12T14:09:00Z">
        <w:r w:rsidDel="00716AA2">
          <w:delText>&lt;Etunimi Sukunimi&gt;</w:delText>
        </w:r>
      </w:del>
      <w:ins w:id="380" w:author="Pyhäjärvi Jere" w:date="2018-09-12T14:09:00Z">
        <w:r w:rsidR="00716AA2">
          <w:t>Paavo Nelimarkka</w:t>
        </w:r>
      </w:ins>
      <w:r>
        <w:tab/>
      </w:r>
      <w:ins w:id="381" w:author="Pyhäjärvi Jere" w:date="2018-09-12T14:09:00Z">
        <w:r w:rsidR="00716AA2">
          <w:t>ohjaaja</w:t>
        </w:r>
      </w:ins>
      <w:bookmarkStart w:id="382" w:name="_GoBack"/>
      <w:bookmarkEnd w:id="382"/>
      <w:r>
        <w:tab/>
      </w:r>
      <w:r>
        <w:tab/>
      </w:r>
      <w:r>
        <w:t>Jyväskylän ammattikorkeakoulu</w:t>
      </w:r>
    </w:p>
    <w:p w14:paraId="386268C4" w14:textId="24314CD3" w:rsidR="00E37AE0" w:rsidRDefault="00E37AE0">
      <w:r>
        <w:tab/>
      </w:r>
      <w:r>
        <w:t>Ryhmän projektipäällikkö</w:t>
      </w:r>
      <w:r>
        <w:tab/>
      </w:r>
      <w:r>
        <w:t>esittelijä</w:t>
      </w:r>
      <w:r>
        <w:tab/>
      </w:r>
      <w:r>
        <w:tab/>
      </w:r>
      <w:ins w:id="383" w:author="Laitila Miika" w:date="2018-09-12T03:59:00Z">
        <w:r w:rsidR="2471552C">
          <w:t>Refil</w:t>
        </w:r>
      </w:ins>
      <w:del w:id="384" w:author="Laitila Miika" w:date="2018-09-12T03:59:00Z">
        <w:r w:rsidDel="2471552C">
          <w:delText>ABC</w:delText>
        </w:r>
      </w:del>
      <w:r>
        <w:t>-projektiryhmä</w:t>
      </w:r>
    </w:p>
    <w:p w14:paraId="4C1EA190" w14:textId="6E2A75E4" w:rsidR="00E37AE0" w:rsidRDefault="00E37AE0">
      <w:r>
        <w:tab/>
      </w:r>
      <w:r>
        <w:t>Ryhmän sihteeri</w:t>
      </w:r>
      <w:r>
        <w:tab/>
      </w:r>
      <w:r>
        <w:t>sihteeri</w:t>
      </w:r>
      <w:ins w:id="385" w:author="Pyhäjärvi Jere" w:date="2018-09-12T14:08:00Z">
        <w:r w:rsidR="008A6D10">
          <w:tab/>
        </w:r>
        <w:r w:rsidR="008A6D10">
          <w:tab/>
        </w:r>
      </w:ins>
      <w:ins w:id="386" w:author="Laitila Miika" w:date="2018-09-12T03:59:00Z">
        <w:r w:rsidR="57943367">
          <w:t>Refil</w:t>
        </w:r>
      </w:ins>
      <w:del w:id="387" w:author="Pyhäjärvi Jere" w:date="2018-09-12T14:08:00Z">
        <w:r w:rsidDel="008A6D10">
          <w:tab/>
        </w:r>
        <w:r w:rsidDel="008A6D10">
          <w:tab/>
        </w:r>
      </w:del>
      <w:del w:id="388" w:author="Laitila Miika" w:date="2018-09-12T03:59:00Z">
        <w:r w:rsidDel="2471552C">
          <w:delText>ABC</w:delText>
        </w:r>
      </w:del>
      <w:r>
        <w:t>-projektiryhmä</w:t>
      </w:r>
    </w:p>
    <w:sectPr w:rsidR="00E37AE0" w:rsidSect="00B633FB">
      <w:headerReference w:type="default" r:id="rId7"/>
      <w:headerReference w:type="first" r:id="rId8"/>
      <w:pgSz w:w="11907" w:h="16840" w:code="9"/>
      <w:pgMar w:top="2092" w:right="1134" w:bottom="1259" w:left="1298" w:header="709" w:footer="7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AA2" w:rsidP="00E37AE0" w:rsidRDefault="00716AA2" w14:paraId="7F72913B" w14:textId="77777777">
      <w:pPr>
        <w:pStyle w:val="Heading2"/>
      </w:pPr>
      <w:r>
        <w:separator/>
      </w:r>
    </w:p>
  </w:endnote>
  <w:endnote w:type="continuationSeparator" w:id="0">
    <w:p w:rsidR="00716AA2" w:rsidP="00E37AE0" w:rsidRDefault="00716AA2" w14:paraId="06160659" w14:textId="77777777">
      <w:pPr>
        <w:pStyle w:val="Heading2"/>
      </w:pPr>
      <w:r>
        <w:continuationSeparator/>
      </w:r>
    </w:p>
  </w:endnote>
  <w:endnote w:type="continuationNotice" w:id="1">
    <w:p w:rsidR="00334549" w:rsidRDefault="00334549" w14:paraId="41E3E37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AA2" w:rsidP="00E37AE0" w:rsidRDefault="00716AA2" w14:paraId="1E01E8F1" w14:textId="77777777">
      <w:pPr>
        <w:pStyle w:val="Heading2"/>
      </w:pPr>
      <w:r>
        <w:separator/>
      </w:r>
    </w:p>
  </w:footnote>
  <w:footnote w:type="continuationSeparator" w:id="0">
    <w:p w:rsidR="00716AA2" w:rsidP="00E37AE0" w:rsidRDefault="00716AA2" w14:paraId="4F0C1FDF" w14:textId="77777777">
      <w:pPr>
        <w:pStyle w:val="Heading2"/>
      </w:pPr>
      <w:r>
        <w:continuationSeparator/>
      </w:r>
    </w:p>
  </w:footnote>
  <w:footnote w:type="continuationNotice" w:id="1">
    <w:p w:rsidR="00334549" w:rsidRDefault="00334549" w14:paraId="0CEE211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7B00A" w14:textId="77777777" w:rsidR="00716AA2" w:rsidRDefault="00716AA2">
    <w:pPr>
      <w:pStyle w:val="Header"/>
    </w:pPr>
  </w:p>
  <w:p w14:paraId="60061E4C" w14:textId="77777777" w:rsidR="00716AA2" w:rsidRDefault="00716AA2">
    <w:pPr>
      <w:pStyle w:val="Header"/>
    </w:pPr>
    <w:r>
      <w:tab/>
    </w:r>
    <w:r>
      <w:tab/>
    </w:r>
  </w:p>
  <w:p w14:paraId="44EAFD9C" w14:textId="77777777" w:rsidR="00716AA2" w:rsidRDefault="00716AA2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B940D" w14:textId="77777777" w:rsidR="00716AA2" w:rsidRDefault="00716AA2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19E72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3EA5B5E"/>
    <w:multiLevelType w:val="singleLevel"/>
    <w:tmpl w:val="ED80E088"/>
    <w:lvl w:ilvl="0">
      <w:start w:val="2"/>
      <w:numFmt w:val="decimal"/>
      <w:lvlText w:val="4.%1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 w:cs="Times New Roman"/>
        <w:b w:val="0"/>
        <w:i w:val="0"/>
        <w:sz w:val="24"/>
        <w:szCs w:val="24"/>
        <w:u w:val="none"/>
      </w:rPr>
    </w:lvl>
  </w:abstractNum>
  <w:abstractNum w:abstractNumId="2" w15:restartNumberingAfterBreak="0">
    <w:nsid w:val="084B5F04"/>
    <w:multiLevelType w:val="singleLevel"/>
    <w:tmpl w:val="DF74F018"/>
    <w:lvl w:ilvl="0">
      <w:start w:val="10"/>
      <w:numFmt w:val="decimal"/>
      <w:lvlText w:val="%1.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 w:cs="Times New Roman"/>
        <w:b/>
        <w:i w:val="0"/>
        <w:sz w:val="24"/>
        <w:szCs w:val="24"/>
        <w:u w:val="none"/>
      </w:rPr>
    </w:lvl>
  </w:abstractNum>
  <w:abstractNum w:abstractNumId="3" w15:restartNumberingAfterBreak="0">
    <w:nsid w:val="09A233AE"/>
    <w:multiLevelType w:val="hybridMultilevel"/>
    <w:tmpl w:val="2D0EC4EE"/>
    <w:lvl w:ilvl="0" w:tplc="5E6CBA4A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D14455"/>
    <w:multiLevelType w:val="singleLevel"/>
    <w:tmpl w:val="6450B294"/>
    <w:lvl w:ilvl="0">
      <w:start w:val="1"/>
      <w:numFmt w:val="decimal"/>
      <w:lvlText w:val="3.%1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 w:cs="Times New Roman"/>
        <w:b w:val="0"/>
        <w:i w:val="0"/>
        <w:sz w:val="24"/>
        <w:szCs w:val="24"/>
        <w:u w:val="none"/>
      </w:rPr>
    </w:lvl>
  </w:abstractNum>
  <w:abstractNum w:abstractNumId="5" w15:restartNumberingAfterBreak="0">
    <w:nsid w:val="0D994790"/>
    <w:multiLevelType w:val="singleLevel"/>
    <w:tmpl w:val="3E8CD4FA"/>
    <w:lvl w:ilvl="0">
      <w:start w:val="1"/>
      <w:numFmt w:val="decimal"/>
      <w:lvlText w:val="4.%1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 w:cs="Times New Roman"/>
        <w:b w:val="0"/>
        <w:i w:val="0"/>
        <w:sz w:val="24"/>
        <w:szCs w:val="24"/>
        <w:u w:val="none"/>
      </w:rPr>
    </w:lvl>
  </w:abstractNum>
  <w:abstractNum w:abstractNumId="6" w15:restartNumberingAfterBreak="0">
    <w:nsid w:val="29F7232A"/>
    <w:multiLevelType w:val="singleLevel"/>
    <w:tmpl w:val="80EAEE3C"/>
    <w:lvl w:ilvl="0">
      <w:start w:val="3"/>
      <w:numFmt w:val="decimal"/>
      <w:lvlText w:val="3.%1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 w:cs="Times New Roman"/>
        <w:b w:val="0"/>
        <w:i w:val="0"/>
        <w:sz w:val="24"/>
        <w:szCs w:val="24"/>
        <w:u w:val="none"/>
      </w:rPr>
    </w:lvl>
  </w:abstractNum>
  <w:abstractNum w:abstractNumId="7" w15:restartNumberingAfterBreak="0">
    <w:nsid w:val="325D6625"/>
    <w:multiLevelType w:val="singleLevel"/>
    <w:tmpl w:val="B6989836"/>
    <w:lvl w:ilvl="0">
      <w:start w:val="1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 w:cs="Times New Roman"/>
        <w:b/>
        <w:i w:val="0"/>
        <w:sz w:val="24"/>
        <w:szCs w:val="24"/>
        <w:u w:val="none"/>
      </w:rPr>
    </w:lvl>
  </w:abstractNum>
  <w:abstractNum w:abstractNumId="8" w15:restartNumberingAfterBreak="0">
    <w:nsid w:val="34D20B2B"/>
    <w:multiLevelType w:val="singleLevel"/>
    <w:tmpl w:val="5CCEB2A6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 w:cs="Times New Roman"/>
        <w:b/>
        <w:i w:val="0"/>
        <w:sz w:val="24"/>
        <w:szCs w:val="24"/>
        <w:u w:val="none"/>
      </w:rPr>
    </w:lvl>
  </w:abstractNum>
  <w:abstractNum w:abstractNumId="9" w15:restartNumberingAfterBreak="0">
    <w:nsid w:val="38A54F55"/>
    <w:multiLevelType w:val="singleLevel"/>
    <w:tmpl w:val="66846800"/>
    <w:lvl w:ilvl="0">
      <w:start w:val="2"/>
      <w:numFmt w:val="decimal"/>
      <w:lvlText w:val="3.%1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 w:cs="Times New Roman"/>
        <w:b w:val="0"/>
        <w:i w:val="0"/>
        <w:sz w:val="24"/>
        <w:szCs w:val="24"/>
        <w:u w:val="none"/>
      </w:rPr>
    </w:lvl>
  </w:abstractNum>
  <w:abstractNum w:abstractNumId="10" w15:restartNumberingAfterBreak="0">
    <w:nsid w:val="3C596BC2"/>
    <w:multiLevelType w:val="multilevel"/>
    <w:tmpl w:val="9064D1F8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CEB4820"/>
    <w:multiLevelType w:val="hybridMultilevel"/>
    <w:tmpl w:val="3D44B87C"/>
    <w:lvl w:ilvl="0" w:tplc="A6EAE1A6">
      <w:start w:val="1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2" w15:restartNumberingAfterBreak="0">
    <w:nsid w:val="78355264"/>
    <w:multiLevelType w:val="singleLevel"/>
    <w:tmpl w:val="0F322F02"/>
    <w:lvl w:ilvl="0">
      <w:start w:val="1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 w:cs="Times New Roman"/>
        <w:b/>
        <w:i w:val="0"/>
        <w:sz w:val="24"/>
        <w:szCs w:val="24"/>
        <w:u w:val="none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9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12"/>
  </w:num>
  <w:num w:numId="12">
    <w:abstractNumId w:val="10"/>
  </w:num>
  <w:num w:numId="13">
    <w:abstractNumId w:val="11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yhäjärvi Jere">
    <w15:presenceInfo w15:providerId="None" w15:userId="Pyhäjärvi Jere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129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19"/>
    <w:rsid w:val="000A5928"/>
    <w:rsid w:val="000D7D7E"/>
    <w:rsid w:val="000F4C5B"/>
    <w:rsid w:val="000F4CC4"/>
    <w:rsid w:val="00103CAC"/>
    <w:rsid w:val="001802C8"/>
    <w:rsid w:val="00192DE6"/>
    <w:rsid w:val="001A78FE"/>
    <w:rsid w:val="001E60E8"/>
    <w:rsid w:val="001F31E3"/>
    <w:rsid w:val="002014A3"/>
    <w:rsid w:val="00252B80"/>
    <w:rsid w:val="00285269"/>
    <w:rsid w:val="002A43E7"/>
    <w:rsid w:val="0032002D"/>
    <w:rsid w:val="003334C5"/>
    <w:rsid w:val="00334549"/>
    <w:rsid w:val="00363800"/>
    <w:rsid w:val="003B6878"/>
    <w:rsid w:val="003E3367"/>
    <w:rsid w:val="003F2217"/>
    <w:rsid w:val="00453DD2"/>
    <w:rsid w:val="00485F9C"/>
    <w:rsid w:val="00496793"/>
    <w:rsid w:val="004B72CA"/>
    <w:rsid w:val="00522C58"/>
    <w:rsid w:val="00531720"/>
    <w:rsid w:val="00603060"/>
    <w:rsid w:val="00662BB5"/>
    <w:rsid w:val="006F3B82"/>
    <w:rsid w:val="00705C19"/>
    <w:rsid w:val="00716AA2"/>
    <w:rsid w:val="007252FA"/>
    <w:rsid w:val="00740A0C"/>
    <w:rsid w:val="0075779E"/>
    <w:rsid w:val="00766776"/>
    <w:rsid w:val="00774F2D"/>
    <w:rsid w:val="00802DD5"/>
    <w:rsid w:val="008111DF"/>
    <w:rsid w:val="008149E6"/>
    <w:rsid w:val="0084147A"/>
    <w:rsid w:val="00864974"/>
    <w:rsid w:val="008A6D10"/>
    <w:rsid w:val="008C6C48"/>
    <w:rsid w:val="008E2412"/>
    <w:rsid w:val="009470B5"/>
    <w:rsid w:val="009664B8"/>
    <w:rsid w:val="0097436E"/>
    <w:rsid w:val="009C11B7"/>
    <w:rsid w:val="00A06B38"/>
    <w:rsid w:val="00A97129"/>
    <w:rsid w:val="00AD7C34"/>
    <w:rsid w:val="00AE1C68"/>
    <w:rsid w:val="00B633FB"/>
    <w:rsid w:val="00B7742A"/>
    <w:rsid w:val="00BA13F5"/>
    <w:rsid w:val="00BC01DA"/>
    <w:rsid w:val="00BF3399"/>
    <w:rsid w:val="00C0705F"/>
    <w:rsid w:val="00C61FED"/>
    <w:rsid w:val="00C716A3"/>
    <w:rsid w:val="00CD7A24"/>
    <w:rsid w:val="00D43107"/>
    <w:rsid w:val="00D80211"/>
    <w:rsid w:val="00DA6B06"/>
    <w:rsid w:val="00DB511E"/>
    <w:rsid w:val="00DD020D"/>
    <w:rsid w:val="00DD3B9B"/>
    <w:rsid w:val="00E37AE0"/>
    <w:rsid w:val="00E4354E"/>
    <w:rsid w:val="00E648E9"/>
    <w:rsid w:val="00EA4F50"/>
    <w:rsid w:val="00F53B82"/>
    <w:rsid w:val="00F614FC"/>
    <w:rsid w:val="00F650D7"/>
    <w:rsid w:val="00F67F17"/>
    <w:rsid w:val="00FB193A"/>
    <w:rsid w:val="00FB70D7"/>
    <w:rsid w:val="00FC4369"/>
    <w:rsid w:val="00FF1F8F"/>
    <w:rsid w:val="00FF4B7D"/>
    <w:rsid w:val="15154A6B"/>
    <w:rsid w:val="1AE1E6E9"/>
    <w:rsid w:val="1C7A79F1"/>
    <w:rsid w:val="1E26BC64"/>
    <w:rsid w:val="2471552C"/>
    <w:rsid w:val="2DBDD7C7"/>
    <w:rsid w:val="33518296"/>
    <w:rsid w:val="341552AF"/>
    <w:rsid w:val="3BEF2EA9"/>
    <w:rsid w:val="40433238"/>
    <w:rsid w:val="57943367"/>
    <w:rsid w:val="691020A3"/>
    <w:rsid w:val="6C17CE8B"/>
    <w:rsid w:val="7949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53653C6F"/>
  <w15:chartTrackingRefBased/>
  <w15:docId w15:val="{3E550906-4BD2-46FE-9749-91C9B452E6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Garamond" w:hAnsi="Garamond"/>
      <w:sz w:val="24"/>
      <w:lang w:val="fi-FI" w:eastAsia="fi-FI"/>
    </w:rPr>
  </w:style>
  <w:style w:type="paragraph" w:styleId="Heading1">
    <w:name w:val="heading 1"/>
    <w:basedOn w:val="Normal"/>
    <w:next w:val="Normal"/>
    <w:qFormat/>
    <w:pPr>
      <w:keepNext/>
      <w:keepLines/>
      <w:spacing w:before="360" w:line="360" w:lineRule="atLeast"/>
      <w:outlineLvl w:val="0"/>
    </w:pPr>
    <w:rPr>
      <w:rFonts w:ascii="Arial" w:hAnsi="Arial"/>
      <w:b/>
      <w:caps/>
      <w:sz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40" w:line="360" w:lineRule="atLeast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Monotype Corsiva" w:hAnsi="Monotype Corsiva"/>
      <w:i/>
      <w:szCs w:val="24"/>
    </w:rPr>
  </w:style>
  <w:style w:type="paragraph" w:styleId="Heading6">
    <w:name w:val="heading 6"/>
    <w:basedOn w:val="Heading1"/>
    <w:next w:val="Normal"/>
    <w:qFormat/>
    <w:pPr>
      <w:keepNext w:val="0"/>
      <w:keepLines w:val="0"/>
      <w:spacing w:before="240"/>
      <w:outlineLvl w:val="5"/>
    </w:pPr>
    <w:rPr>
      <w:caps w:val="0"/>
    </w:rPr>
  </w:style>
  <w:style w:type="paragraph" w:styleId="Heading7">
    <w:name w:val="heading 7"/>
    <w:basedOn w:val="Heading2"/>
    <w:next w:val="Normal"/>
    <w:qFormat/>
    <w:pPr>
      <w:keepLines w:val="0"/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solid" w:color="auto" w:fill="auto"/>
      <w:spacing w:before="360" w:after="240" w:line="300" w:lineRule="atLeast"/>
      <w:outlineLvl w:val="6"/>
    </w:pPr>
    <w:rPr>
      <w:color w:val="FFFFFF"/>
      <w:spacing w:val="20"/>
      <w:sz w:val="28"/>
    </w:rPr>
  </w:style>
  <w:style w:type="paragraph" w:styleId="Heading8">
    <w:name w:val="heading 8"/>
    <w:basedOn w:val="Heading3"/>
    <w:next w:val="Normal"/>
    <w:qFormat/>
    <w:pPr>
      <w:spacing w:before="360" w:after="240" w:line="300" w:lineRule="atLeast"/>
      <w:outlineLvl w:val="7"/>
    </w:pPr>
    <w:rPr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left" w:pos="5184"/>
        <w:tab w:val="right" w:pos="9356"/>
      </w:tabs>
    </w:pPr>
    <w:rPr>
      <w:rFonts w:ascii="Arial" w:hAnsi="Arial"/>
      <w:sz w:val="22"/>
    </w:rPr>
  </w:style>
  <w:style w:type="paragraph" w:styleId="Footer">
    <w:name w:val="footer"/>
    <w:basedOn w:val="Normal"/>
    <w:pPr>
      <w:tabs>
        <w:tab w:val="center" w:pos="4536"/>
        <w:tab w:val="right" w:pos="9356"/>
      </w:tabs>
      <w:spacing w:after="0"/>
    </w:pPr>
    <w:rPr>
      <w:rFonts w:ascii="Arial" w:hAnsi="Arial"/>
      <w:i/>
      <w:sz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autoRedefine/>
    <w:pPr>
      <w:numPr>
        <w:numId w:val="2"/>
      </w:numPr>
    </w:pPr>
  </w:style>
  <w:style w:type="paragraph" w:styleId="Title">
    <w:name w:val="Title"/>
    <w:basedOn w:val="Normal"/>
    <w:next w:val="Subtitle"/>
    <w:qFormat/>
    <w:pPr>
      <w:widowControl w:val="0"/>
      <w:overflowPunct/>
      <w:autoSpaceDE/>
      <w:autoSpaceDN/>
      <w:adjustRightInd/>
      <w:spacing w:before="360" w:after="240"/>
      <w:textAlignment w:val="auto"/>
    </w:pPr>
    <w:rPr>
      <w:rFonts w:ascii="Arial" w:hAnsi="Arial"/>
      <w:b/>
      <w:kern w:val="28"/>
      <w:sz w:val="36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BodyTextIndent">
    <w:name w:val="Body Text Indent"/>
    <w:basedOn w:val="Normal"/>
    <w:pPr>
      <w:overflowPunct/>
      <w:autoSpaceDE/>
      <w:autoSpaceDN/>
      <w:adjustRightInd/>
      <w:ind w:left="1298"/>
      <w:textAlignment w:val="auto"/>
    </w:pPr>
  </w:style>
  <w:style w:type="paragraph" w:styleId="TOC1">
    <w:name w:val="toc 1"/>
    <w:basedOn w:val="Normal"/>
    <w:next w:val="Normal"/>
    <w:autoRedefine/>
    <w:semiHidden/>
    <w:pPr>
      <w:ind w:left="1276"/>
    </w:pPr>
    <w:rPr>
      <w:szCs w:val="24"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">
    <w:name w:val="Body Text"/>
    <w:basedOn w:val="Normal"/>
    <w:pPr>
      <w:overflowPunct/>
      <w:adjustRightInd/>
      <w:spacing w:after="0" w:line="240" w:lineRule="auto"/>
      <w:textAlignment w:val="auto"/>
    </w:pPr>
    <w:rPr>
      <w:rFonts w:ascii="Times New Roman" w:hAnsi="Times New Roman"/>
      <w:sz w:val="20"/>
      <w:szCs w:val="24"/>
    </w:rPr>
  </w:style>
  <w:style w:type="paragraph" w:styleId="BodyTextIndent2">
    <w:name w:val="Body Text Indent 2"/>
    <w:basedOn w:val="Normal"/>
    <w:pPr>
      <w:ind w:left="720"/>
    </w:pPr>
    <w:rPr>
      <w:szCs w:val="24"/>
    </w:rPr>
  </w:style>
  <w:style w:type="paragraph" w:styleId="BalloonText">
    <w:name w:val="Balloon Text"/>
    <w:basedOn w:val="Normal"/>
    <w:link w:val="BalloonTextChar"/>
    <w:rsid w:val="002852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rsid w:val="002852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IT-Projekti\Mallit\ITprojek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ITprojekti.dot</Template>
  <TotalTime>3</TotalTime>
  <Pages>7</Pages>
  <Words>1053</Words>
  <Characters>8532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SOPIMUS OPINTOPROJEKTIYHTEISTYÖSTÄ</vt:lpstr>
    </vt:vector>
  </TitlesOfParts>
  <Manager>Maritta Pirhonen</Manager>
  <Company>JAMK IT-instituutti</Company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SOPIMUS OPINTOPROJEKTIYHTEISTYÖSTÄ</dc:title>
  <dc:subject/>
  <dc:creator>Maritta Pirhonen</dc:creator>
  <cp:keywords>IIO500</cp:keywords>
  <cp:lastModifiedBy>Pyhäjärvi Jere</cp:lastModifiedBy>
  <cp:revision>21</cp:revision>
  <cp:lastPrinted>2016-08-22T12:06:00Z</cp:lastPrinted>
  <dcterms:created xsi:type="dcterms:W3CDTF">2018-09-12T10:53:00Z</dcterms:created>
  <dcterms:modified xsi:type="dcterms:W3CDTF">2018-09-12T11:09:00Z</dcterms:modified>
</cp:coreProperties>
</file>