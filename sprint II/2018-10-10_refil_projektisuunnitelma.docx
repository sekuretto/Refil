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3B1" w:rsidP="00F24F62" w:rsidRDefault="00E4612F" w14:paraId="22ED47DE" w14:textId="77777777">
      <w:pPr>
        <w:pStyle w:val="Kansi26"/>
      </w:pPr>
      <w:r>
        <w:t>Projektisuunnitelma</w:t>
      </w:r>
    </w:p>
    <w:p w:rsidR="00F24F62" w:rsidP="00F24F62" w:rsidRDefault="710C0363" w14:paraId="22ED47DF" w14:textId="11937AB6">
      <w:pPr>
        <w:pStyle w:val="Kansi18"/>
      </w:pPr>
      <w:r>
        <w:t>Versio 0.2</w:t>
      </w:r>
    </w:p>
    <w:p w:rsidR="00F24F62" w:rsidP="00F24F62" w:rsidRDefault="00F24F62" w14:paraId="22ED47E0" w14:textId="77777777">
      <w:pPr>
        <w:pStyle w:val="Kansi18"/>
      </w:pPr>
    </w:p>
    <w:p w:rsidR="00F24F62" w:rsidP="00F24F62" w:rsidRDefault="00F24F62" w14:paraId="22ED47E1" w14:textId="77777777">
      <w:pPr>
        <w:pStyle w:val="Kansi18"/>
      </w:pPr>
    </w:p>
    <w:p w:rsidR="00134EA1" w:rsidP="00F24F62" w:rsidRDefault="00134EA1" w14:paraId="22ED47E2" w14:textId="77777777">
      <w:pPr>
        <w:pStyle w:val="Kansi14"/>
      </w:pPr>
      <w:r>
        <w:t>Noora Jokinen</w:t>
      </w:r>
    </w:p>
    <w:p w:rsidR="00134EA1" w:rsidP="00F24F62" w:rsidRDefault="00134EA1" w14:paraId="22ED47E3" w14:textId="77777777">
      <w:pPr>
        <w:pStyle w:val="Kansi14"/>
      </w:pPr>
      <w:r>
        <w:t>Marja Jämbeck</w:t>
      </w:r>
    </w:p>
    <w:p w:rsidR="00134EA1" w:rsidP="00F24F62" w:rsidRDefault="00134EA1" w14:paraId="22ED47E4" w14:textId="77777777">
      <w:pPr>
        <w:pStyle w:val="Kansi14"/>
      </w:pPr>
      <w:r>
        <w:t>Miika Laitila</w:t>
      </w:r>
    </w:p>
    <w:p w:rsidR="00134EA1" w:rsidP="00F24F62" w:rsidRDefault="00134EA1" w14:paraId="22ED47E5" w14:textId="77777777">
      <w:pPr>
        <w:pStyle w:val="Kansi14"/>
      </w:pPr>
      <w:r>
        <w:t>Jere Pyhäjärvi</w:t>
      </w:r>
    </w:p>
    <w:p w:rsidR="00F24F62" w:rsidP="00F24F62" w:rsidRDefault="00F24F62" w14:paraId="22ED47E6" w14:textId="77777777">
      <w:pPr>
        <w:pStyle w:val="Kansi14"/>
      </w:pPr>
      <w:r>
        <w:t>Otto Savolainen</w:t>
      </w:r>
    </w:p>
    <w:p w:rsidR="00F24F62" w:rsidP="00F24F62" w:rsidRDefault="00F24F62" w14:paraId="22ED47E7" w14:textId="77777777">
      <w:pPr>
        <w:pStyle w:val="Kansi14"/>
      </w:pPr>
    </w:p>
    <w:p w:rsidR="00F24F62" w:rsidP="00F24F62" w:rsidRDefault="00F24F62" w14:paraId="22ED47E8" w14:textId="77777777">
      <w:pPr>
        <w:pStyle w:val="Kansi14"/>
      </w:pPr>
    </w:p>
    <w:p w:rsidR="00F24F62" w:rsidP="00F24F62" w:rsidRDefault="00F24F62" w14:paraId="22ED47E9" w14:textId="77777777">
      <w:pPr>
        <w:pStyle w:val="Kansi14"/>
      </w:pPr>
    </w:p>
    <w:p w:rsidR="00F24F62" w:rsidP="00F24F62" w:rsidRDefault="00F24F62" w14:paraId="22ED47EA" w14:textId="77777777">
      <w:pPr>
        <w:pStyle w:val="Kansi14"/>
      </w:pPr>
    </w:p>
    <w:p w:rsidR="00F24F62" w:rsidP="00F24F62" w:rsidRDefault="00F24F62" w14:paraId="22ED47EB" w14:textId="77777777">
      <w:pPr>
        <w:pStyle w:val="Kansi14"/>
      </w:pPr>
    </w:p>
    <w:p w:rsidR="00F24F62" w:rsidP="00F24F62" w:rsidRDefault="00F24F62" w14:paraId="22ED47EC" w14:textId="77777777">
      <w:pPr>
        <w:pStyle w:val="Kansi14"/>
      </w:pPr>
    </w:p>
    <w:p w:rsidR="00F24F62" w:rsidP="00F24F62" w:rsidRDefault="00F24F62" w14:paraId="22ED47ED" w14:textId="77777777">
      <w:pPr>
        <w:pStyle w:val="Kansi14"/>
      </w:pPr>
    </w:p>
    <w:p w:rsidR="00F24F62" w:rsidP="00F24F62" w:rsidRDefault="00F24F62" w14:paraId="22ED47EE" w14:textId="77777777">
      <w:pPr>
        <w:pStyle w:val="Kansi14"/>
      </w:pPr>
    </w:p>
    <w:p w:rsidR="00F24F62" w:rsidP="00F24F62" w:rsidRDefault="00134EA1" w14:paraId="22ED47EF" w14:textId="77777777">
      <w:pPr>
        <w:pStyle w:val="Kansi14"/>
      </w:pPr>
      <w:r>
        <w:t>Projekti</w:t>
      </w:r>
    </w:p>
    <w:p w:rsidR="00F24F62" w:rsidP="00F24F62" w:rsidRDefault="00E4612F" w14:paraId="22ED47F0" w14:textId="77777777">
      <w:pPr>
        <w:pStyle w:val="Kansi14"/>
      </w:pPr>
      <w:r>
        <w:t>Syyskuu</w:t>
      </w:r>
      <w:r w:rsidR="00F24F62">
        <w:t xml:space="preserve"> </w:t>
      </w:r>
      <w:r>
        <w:t>2018</w:t>
      </w:r>
    </w:p>
    <w:p w:rsidR="007A392E" w:rsidP="00F24F62" w:rsidRDefault="007A392E" w14:paraId="22ED47F1" w14:textId="77777777">
      <w:pPr>
        <w:pStyle w:val="Kansi14"/>
      </w:pPr>
      <w:r>
        <w:t>Tekniikan ja liikenteen ala</w:t>
      </w:r>
    </w:p>
    <w:p w:rsidR="00F24F62" w:rsidP="00F24F62" w:rsidRDefault="0044274B" w14:paraId="22ED47F2" w14:textId="77777777">
      <w:pPr>
        <w:pStyle w:val="Kansi14"/>
      </w:pPr>
      <w:r>
        <w:t>Tieto- ja viestintätekniikan koulutusohjelma</w:t>
      </w:r>
    </w:p>
    <w:p w:rsidR="0044274B" w:rsidP="00F24F62" w:rsidRDefault="0044274B" w14:paraId="22ED47F3" w14:textId="77777777">
      <w:pPr>
        <w:pStyle w:val="Kansi14"/>
      </w:pPr>
    </w:p>
    <w:p w:rsidR="0044274B" w:rsidP="00F24F62" w:rsidRDefault="0044274B" w14:paraId="22ED47F4" w14:textId="77777777">
      <w:pPr>
        <w:pStyle w:val="Kansi14"/>
      </w:pPr>
    </w:p>
    <w:p w:rsidRPr="00CE33B1" w:rsidR="00CE33B1" w:rsidP="00CE33B1" w:rsidRDefault="00CE33B1" w14:paraId="22ED47F5" w14:textId="77777777">
      <w:pPr>
        <w:tabs>
          <w:tab w:val="left" w:pos="1465"/>
        </w:tabs>
        <w:sectPr w:rsidRPr="00CE33B1" w:rsidR="00CE33B1" w:rsidSect="00134EA1">
          <w:headerReference w:type="default" r:id="rId8"/>
          <w:footerReference w:type="default" r:id="rId9"/>
          <w:pgSz w:w="11906" w:h="16838" w:orient="portrait" w:code="9"/>
          <w:pgMar w:top="4905" w:right="1134" w:bottom="1134" w:left="2410" w:header="1020" w:footer="726" w:gutter="0"/>
          <w:cols w:space="708"/>
          <w:docGrid w:linePitch="360"/>
        </w:sectPr>
      </w:pPr>
    </w:p>
    <w:sdt>
      <w:sdtPr>
        <w:rPr>
          <w:rFonts w:asciiTheme="minorHAnsi" w:hAnsiTheme="minorHAnsi" w:eastAsiaTheme="minorHAnsi" w:cstheme="minorBidi"/>
          <w:b w:val="0"/>
          <w:color w:val="auto"/>
          <w:sz w:val="22"/>
          <w:szCs w:val="22"/>
        </w:rPr>
        <w:id w:val="-4362125"/>
        <w:docPartObj>
          <w:docPartGallery w:val="Table of Contents"/>
          <w:docPartUnique/>
        </w:docPartObj>
      </w:sdtPr>
      <w:sdtEndPr>
        <w:rPr>
          <w:bCs/>
          <w:noProof/>
        </w:rPr>
      </w:sdtEndPr>
      <w:sdtContent>
        <w:p w:rsidR="00E4612F" w:rsidRDefault="00E4612F" w14:paraId="22ED47F6" w14:textId="77777777">
          <w:pPr>
            <w:pStyle w:val="TOCHeading"/>
          </w:pPr>
          <w:r>
            <w:t>Sisältö</w:t>
          </w:r>
        </w:p>
        <w:p w:rsidR="008D5CEB" w:rsidRDefault="00E4612F" w14:paraId="4A6C42C7" w14:textId="4A3AA744">
          <w:pPr>
            <w:pStyle w:val="TOC1"/>
            <w:tabs>
              <w:tab w:val="right" w:leader="dot" w:pos="8324"/>
            </w:tabs>
            <w:rPr>
              <w:rFonts w:eastAsiaTheme="minorEastAsia"/>
              <w:b w:val="0"/>
              <w:noProof/>
              <w:lang w:val="en-US"/>
            </w:rPr>
          </w:pPr>
          <w:r>
            <w:rPr>
              <w:bCs/>
              <w:noProof/>
            </w:rPr>
            <w:fldChar w:fldCharType="begin"/>
          </w:r>
          <w:r>
            <w:rPr>
              <w:bCs/>
              <w:noProof/>
            </w:rPr>
            <w:instrText xml:space="preserve"> TOC \o "1-3" \h \z \u </w:instrText>
          </w:r>
          <w:r>
            <w:rPr>
              <w:bCs/>
              <w:noProof/>
            </w:rPr>
            <w:fldChar w:fldCharType="separate"/>
          </w:r>
          <w:hyperlink w:history="1" w:anchor="_Toc526940163">
            <w:r w:rsidRPr="005B1A10" w:rsidR="008D5CEB">
              <w:rPr>
                <w:rStyle w:val="Hyperlink"/>
                <w:noProof/>
              </w:rPr>
              <w:t>Versionhallinta</w:t>
            </w:r>
            <w:r w:rsidR="008D5CEB">
              <w:rPr>
                <w:noProof/>
                <w:webHidden/>
              </w:rPr>
              <w:tab/>
            </w:r>
            <w:r w:rsidR="008D5CEB">
              <w:rPr>
                <w:noProof/>
                <w:webHidden/>
              </w:rPr>
              <w:fldChar w:fldCharType="begin"/>
            </w:r>
            <w:r w:rsidR="008D5CEB">
              <w:rPr>
                <w:noProof/>
                <w:webHidden/>
              </w:rPr>
              <w:instrText xml:space="preserve"> PAGEREF _Toc526940163 \h </w:instrText>
            </w:r>
            <w:r w:rsidR="008D5CEB">
              <w:rPr>
                <w:noProof/>
                <w:webHidden/>
              </w:rPr>
            </w:r>
            <w:r w:rsidR="008D5CEB">
              <w:rPr>
                <w:noProof/>
                <w:webHidden/>
              </w:rPr>
              <w:fldChar w:fldCharType="separate"/>
            </w:r>
            <w:r w:rsidR="008D5CEB">
              <w:rPr>
                <w:noProof/>
                <w:webHidden/>
              </w:rPr>
              <w:t>3</w:t>
            </w:r>
            <w:r w:rsidR="008D5CEB">
              <w:rPr>
                <w:noProof/>
                <w:webHidden/>
              </w:rPr>
              <w:fldChar w:fldCharType="end"/>
            </w:r>
          </w:hyperlink>
        </w:p>
        <w:p w:rsidR="008D5CEB" w:rsidRDefault="008D5CEB" w14:paraId="364AAB4E" w14:textId="19E91943">
          <w:pPr>
            <w:pStyle w:val="TOC1"/>
            <w:tabs>
              <w:tab w:val="left" w:pos="442"/>
              <w:tab w:val="right" w:leader="dot" w:pos="8324"/>
            </w:tabs>
            <w:rPr>
              <w:rFonts w:eastAsiaTheme="minorEastAsia"/>
              <w:b w:val="0"/>
              <w:noProof/>
              <w:lang w:val="en-US"/>
            </w:rPr>
          </w:pPr>
          <w:hyperlink w:history="1" w:anchor="_Toc526940164">
            <w:r w:rsidRPr="005B1A10">
              <w:rPr>
                <w:rStyle w:val="Hyperlink"/>
                <w:noProof/>
              </w:rPr>
              <w:t>1</w:t>
            </w:r>
            <w:r>
              <w:rPr>
                <w:rFonts w:eastAsiaTheme="minorEastAsia"/>
                <w:b w:val="0"/>
                <w:noProof/>
                <w:lang w:val="en-US"/>
              </w:rPr>
              <w:tab/>
            </w:r>
            <w:r w:rsidRPr="005B1A10">
              <w:rPr>
                <w:rStyle w:val="Hyperlink"/>
                <w:noProof/>
              </w:rPr>
              <w:t>Projektin ja tuloksen kuvaus</w:t>
            </w:r>
            <w:r>
              <w:rPr>
                <w:noProof/>
                <w:webHidden/>
              </w:rPr>
              <w:tab/>
            </w:r>
            <w:r>
              <w:rPr>
                <w:noProof/>
                <w:webHidden/>
              </w:rPr>
              <w:fldChar w:fldCharType="begin"/>
            </w:r>
            <w:r>
              <w:rPr>
                <w:noProof/>
                <w:webHidden/>
              </w:rPr>
              <w:instrText xml:space="preserve"> PAGEREF _Toc526940164 \h </w:instrText>
            </w:r>
            <w:r>
              <w:rPr>
                <w:noProof/>
                <w:webHidden/>
              </w:rPr>
            </w:r>
            <w:r>
              <w:rPr>
                <w:noProof/>
                <w:webHidden/>
              </w:rPr>
              <w:fldChar w:fldCharType="separate"/>
            </w:r>
            <w:r>
              <w:rPr>
                <w:noProof/>
                <w:webHidden/>
              </w:rPr>
              <w:t>4</w:t>
            </w:r>
            <w:r>
              <w:rPr>
                <w:noProof/>
                <w:webHidden/>
              </w:rPr>
              <w:fldChar w:fldCharType="end"/>
            </w:r>
          </w:hyperlink>
        </w:p>
        <w:p w:rsidR="008D5CEB" w:rsidRDefault="008D5CEB" w14:paraId="699A8F19" w14:textId="68E6C0A8">
          <w:pPr>
            <w:pStyle w:val="TOC2"/>
            <w:tabs>
              <w:tab w:val="left" w:pos="880"/>
              <w:tab w:val="right" w:leader="dot" w:pos="8324"/>
            </w:tabs>
            <w:rPr>
              <w:rFonts w:eastAsiaTheme="minorEastAsia"/>
              <w:noProof/>
              <w:lang w:val="en-US"/>
            </w:rPr>
          </w:pPr>
          <w:hyperlink w:history="1" w:anchor="_Toc526940165">
            <w:r w:rsidRPr="005B1A10">
              <w:rPr>
                <w:rStyle w:val="Hyperlink"/>
                <w:noProof/>
              </w:rPr>
              <w:t>1.1</w:t>
            </w:r>
            <w:r>
              <w:rPr>
                <w:rFonts w:eastAsiaTheme="minorEastAsia"/>
                <w:noProof/>
                <w:lang w:val="en-US"/>
              </w:rPr>
              <w:tab/>
            </w:r>
            <w:r w:rsidRPr="005B1A10">
              <w:rPr>
                <w:rStyle w:val="Hyperlink"/>
                <w:noProof/>
              </w:rPr>
              <w:t>Tausta ja lähtökohdat</w:t>
            </w:r>
            <w:r>
              <w:rPr>
                <w:noProof/>
                <w:webHidden/>
              </w:rPr>
              <w:tab/>
            </w:r>
            <w:r>
              <w:rPr>
                <w:noProof/>
                <w:webHidden/>
              </w:rPr>
              <w:fldChar w:fldCharType="begin"/>
            </w:r>
            <w:r>
              <w:rPr>
                <w:noProof/>
                <w:webHidden/>
              </w:rPr>
              <w:instrText xml:space="preserve"> PAGEREF _Toc526940165 \h </w:instrText>
            </w:r>
            <w:r>
              <w:rPr>
                <w:noProof/>
                <w:webHidden/>
              </w:rPr>
            </w:r>
            <w:r>
              <w:rPr>
                <w:noProof/>
                <w:webHidden/>
              </w:rPr>
              <w:fldChar w:fldCharType="separate"/>
            </w:r>
            <w:r>
              <w:rPr>
                <w:noProof/>
                <w:webHidden/>
              </w:rPr>
              <w:t>4</w:t>
            </w:r>
            <w:r>
              <w:rPr>
                <w:noProof/>
                <w:webHidden/>
              </w:rPr>
              <w:fldChar w:fldCharType="end"/>
            </w:r>
          </w:hyperlink>
        </w:p>
        <w:p w:rsidR="008D5CEB" w:rsidRDefault="008D5CEB" w14:paraId="6970A206" w14:textId="656C6A5E">
          <w:pPr>
            <w:pStyle w:val="TOC2"/>
            <w:tabs>
              <w:tab w:val="left" w:pos="880"/>
              <w:tab w:val="right" w:leader="dot" w:pos="8324"/>
            </w:tabs>
            <w:rPr>
              <w:rFonts w:eastAsiaTheme="minorEastAsia"/>
              <w:noProof/>
              <w:lang w:val="en-US"/>
            </w:rPr>
          </w:pPr>
          <w:hyperlink w:history="1" w:anchor="_Toc526940166">
            <w:r w:rsidRPr="005B1A10">
              <w:rPr>
                <w:rStyle w:val="Hyperlink"/>
                <w:noProof/>
              </w:rPr>
              <w:t>1.2</w:t>
            </w:r>
            <w:r>
              <w:rPr>
                <w:rFonts w:eastAsiaTheme="minorEastAsia"/>
                <w:noProof/>
                <w:lang w:val="en-US"/>
              </w:rPr>
              <w:tab/>
            </w:r>
            <w:r w:rsidRPr="005B1A10">
              <w:rPr>
                <w:rStyle w:val="Hyperlink"/>
                <w:noProof/>
              </w:rPr>
              <w:t>Tavoitteet ja tehtävät</w:t>
            </w:r>
            <w:r>
              <w:rPr>
                <w:noProof/>
                <w:webHidden/>
              </w:rPr>
              <w:tab/>
            </w:r>
            <w:r>
              <w:rPr>
                <w:noProof/>
                <w:webHidden/>
              </w:rPr>
              <w:fldChar w:fldCharType="begin"/>
            </w:r>
            <w:r>
              <w:rPr>
                <w:noProof/>
                <w:webHidden/>
              </w:rPr>
              <w:instrText xml:space="preserve"> PAGEREF _Toc526940166 \h </w:instrText>
            </w:r>
            <w:r>
              <w:rPr>
                <w:noProof/>
                <w:webHidden/>
              </w:rPr>
            </w:r>
            <w:r>
              <w:rPr>
                <w:noProof/>
                <w:webHidden/>
              </w:rPr>
              <w:fldChar w:fldCharType="separate"/>
            </w:r>
            <w:r>
              <w:rPr>
                <w:noProof/>
                <w:webHidden/>
              </w:rPr>
              <w:t>4</w:t>
            </w:r>
            <w:r>
              <w:rPr>
                <w:noProof/>
                <w:webHidden/>
              </w:rPr>
              <w:fldChar w:fldCharType="end"/>
            </w:r>
          </w:hyperlink>
        </w:p>
        <w:p w:rsidR="008D5CEB" w:rsidRDefault="008D5CEB" w14:paraId="2104A842" w14:textId="3E93C3CB">
          <w:pPr>
            <w:pStyle w:val="TOC2"/>
            <w:tabs>
              <w:tab w:val="left" w:pos="880"/>
              <w:tab w:val="right" w:leader="dot" w:pos="8324"/>
            </w:tabs>
            <w:rPr>
              <w:rFonts w:eastAsiaTheme="minorEastAsia"/>
              <w:noProof/>
              <w:lang w:val="en-US"/>
            </w:rPr>
          </w:pPr>
          <w:hyperlink w:history="1" w:anchor="_Toc526940167">
            <w:r w:rsidRPr="005B1A10">
              <w:rPr>
                <w:rStyle w:val="Hyperlink"/>
                <w:noProof/>
              </w:rPr>
              <w:t>1.3</w:t>
            </w:r>
            <w:r>
              <w:rPr>
                <w:rFonts w:eastAsiaTheme="minorEastAsia"/>
                <w:noProof/>
                <w:lang w:val="en-US"/>
              </w:rPr>
              <w:tab/>
            </w:r>
            <w:r w:rsidRPr="005B1A10">
              <w:rPr>
                <w:rStyle w:val="Hyperlink"/>
                <w:noProof/>
              </w:rPr>
              <w:t>Rajaus ja liittymät</w:t>
            </w:r>
            <w:r>
              <w:rPr>
                <w:noProof/>
                <w:webHidden/>
              </w:rPr>
              <w:tab/>
            </w:r>
            <w:r>
              <w:rPr>
                <w:noProof/>
                <w:webHidden/>
              </w:rPr>
              <w:fldChar w:fldCharType="begin"/>
            </w:r>
            <w:r>
              <w:rPr>
                <w:noProof/>
                <w:webHidden/>
              </w:rPr>
              <w:instrText xml:space="preserve"> PAGEREF _Toc526940167 \h </w:instrText>
            </w:r>
            <w:r>
              <w:rPr>
                <w:noProof/>
                <w:webHidden/>
              </w:rPr>
            </w:r>
            <w:r>
              <w:rPr>
                <w:noProof/>
                <w:webHidden/>
              </w:rPr>
              <w:fldChar w:fldCharType="separate"/>
            </w:r>
            <w:r>
              <w:rPr>
                <w:noProof/>
                <w:webHidden/>
              </w:rPr>
              <w:t>5</w:t>
            </w:r>
            <w:r>
              <w:rPr>
                <w:noProof/>
                <w:webHidden/>
              </w:rPr>
              <w:fldChar w:fldCharType="end"/>
            </w:r>
          </w:hyperlink>
        </w:p>
        <w:p w:rsidR="008D5CEB" w:rsidRDefault="008D5CEB" w14:paraId="4AB7AAEA" w14:textId="40A95D73">
          <w:pPr>
            <w:pStyle w:val="TOC2"/>
            <w:tabs>
              <w:tab w:val="left" w:pos="880"/>
              <w:tab w:val="right" w:leader="dot" w:pos="8324"/>
            </w:tabs>
            <w:rPr>
              <w:rFonts w:eastAsiaTheme="minorEastAsia"/>
              <w:noProof/>
              <w:lang w:val="en-US"/>
            </w:rPr>
          </w:pPr>
          <w:hyperlink w:history="1" w:anchor="_Toc526940168">
            <w:r w:rsidRPr="005B1A10">
              <w:rPr>
                <w:rStyle w:val="Hyperlink"/>
                <w:noProof/>
              </w:rPr>
              <w:t>1.4</w:t>
            </w:r>
            <w:r>
              <w:rPr>
                <w:rFonts w:eastAsiaTheme="minorEastAsia"/>
                <w:noProof/>
                <w:lang w:val="en-US"/>
              </w:rPr>
              <w:tab/>
            </w:r>
            <w:r w:rsidRPr="005B1A10">
              <w:rPr>
                <w:rStyle w:val="Hyperlink"/>
                <w:noProof/>
              </w:rPr>
              <w:t>Oikeudet</w:t>
            </w:r>
            <w:r>
              <w:rPr>
                <w:noProof/>
                <w:webHidden/>
              </w:rPr>
              <w:tab/>
            </w:r>
            <w:r>
              <w:rPr>
                <w:noProof/>
                <w:webHidden/>
              </w:rPr>
              <w:fldChar w:fldCharType="begin"/>
            </w:r>
            <w:r>
              <w:rPr>
                <w:noProof/>
                <w:webHidden/>
              </w:rPr>
              <w:instrText xml:space="preserve"> PAGEREF _Toc526940168 \h </w:instrText>
            </w:r>
            <w:r>
              <w:rPr>
                <w:noProof/>
                <w:webHidden/>
              </w:rPr>
            </w:r>
            <w:r>
              <w:rPr>
                <w:noProof/>
                <w:webHidden/>
              </w:rPr>
              <w:fldChar w:fldCharType="separate"/>
            </w:r>
            <w:r>
              <w:rPr>
                <w:noProof/>
                <w:webHidden/>
              </w:rPr>
              <w:t>5</w:t>
            </w:r>
            <w:r>
              <w:rPr>
                <w:noProof/>
                <w:webHidden/>
              </w:rPr>
              <w:fldChar w:fldCharType="end"/>
            </w:r>
          </w:hyperlink>
        </w:p>
        <w:p w:rsidR="008D5CEB" w:rsidRDefault="008D5CEB" w14:paraId="0324C308" w14:textId="43F29BF3">
          <w:pPr>
            <w:pStyle w:val="TOC2"/>
            <w:tabs>
              <w:tab w:val="left" w:pos="880"/>
              <w:tab w:val="right" w:leader="dot" w:pos="8324"/>
            </w:tabs>
            <w:rPr>
              <w:rFonts w:eastAsiaTheme="minorEastAsia"/>
              <w:noProof/>
              <w:lang w:val="en-US"/>
            </w:rPr>
          </w:pPr>
          <w:hyperlink w:history="1" w:anchor="_Toc526940169">
            <w:r w:rsidRPr="005B1A10">
              <w:rPr>
                <w:rStyle w:val="Hyperlink"/>
                <w:noProof/>
              </w:rPr>
              <w:t>1.5</w:t>
            </w:r>
            <w:r>
              <w:rPr>
                <w:rFonts w:eastAsiaTheme="minorEastAsia"/>
                <w:noProof/>
                <w:lang w:val="en-US"/>
              </w:rPr>
              <w:tab/>
            </w:r>
            <w:r w:rsidRPr="005B1A10">
              <w:rPr>
                <w:rStyle w:val="Hyperlink"/>
                <w:noProof/>
              </w:rPr>
              <w:t>Termit ja määritelmät</w:t>
            </w:r>
            <w:r>
              <w:rPr>
                <w:noProof/>
                <w:webHidden/>
              </w:rPr>
              <w:tab/>
            </w:r>
            <w:r>
              <w:rPr>
                <w:noProof/>
                <w:webHidden/>
              </w:rPr>
              <w:fldChar w:fldCharType="begin"/>
            </w:r>
            <w:r>
              <w:rPr>
                <w:noProof/>
                <w:webHidden/>
              </w:rPr>
              <w:instrText xml:space="preserve"> PAGEREF _Toc526940169 \h </w:instrText>
            </w:r>
            <w:r>
              <w:rPr>
                <w:noProof/>
                <w:webHidden/>
              </w:rPr>
            </w:r>
            <w:r>
              <w:rPr>
                <w:noProof/>
                <w:webHidden/>
              </w:rPr>
              <w:fldChar w:fldCharType="separate"/>
            </w:r>
            <w:r>
              <w:rPr>
                <w:noProof/>
                <w:webHidden/>
              </w:rPr>
              <w:t>5</w:t>
            </w:r>
            <w:r>
              <w:rPr>
                <w:noProof/>
                <w:webHidden/>
              </w:rPr>
              <w:fldChar w:fldCharType="end"/>
            </w:r>
          </w:hyperlink>
        </w:p>
        <w:p w:rsidR="008D5CEB" w:rsidRDefault="008D5CEB" w14:paraId="345AAC39" w14:textId="181456D0">
          <w:pPr>
            <w:pStyle w:val="TOC1"/>
            <w:tabs>
              <w:tab w:val="left" w:pos="442"/>
              <w:tab w:val="right" w:leader="dot" w:pos="8324"/>
            </w:tabs>
            <w:rPr>
              <w:rFonts w:eastAsiaTheme="minorEastAsia"/>
              <w:b w:val="0"/>
              <w:noProof/>
              <w:lang w:val="en-US"/>
            </w:rPr>
          </w:pPr>
          <w:hyperlink w:history="1" w:anchor="_Toc526940170">
            <w:r w:rsidRPr="005B1A10">
              <w:rPr>
                <w:rStyle w:val="Hyperlink"/>
                <w:noProof/>
              </w:rPr>
              <w:t>2</w:t>
            </w:r>
            <w:r>
              <w:rPr>
                <w:rFonts w:eastAsiaTheme="minorEastAsia"/>
                <w:b w:val="0"/>
                <w:noProof/>
                <w:lang w:val="en-US"/>
              </w:rPr>
              <w:tab/>
            </w:r>
            <w:r w:rsidRPr="005B1A10">
              <w:rPr>
                <w:rStyle w:val="Hyperlink"/>
                <w:noProof/>
              </w:rPr>
              <w:t>Projektiorganisaatio</w:t>
            </w:r>
            <w:r>
              <w:rPr>
                <w:noProof/>
                <w:webHidden/>
              </w:rPr>
              <w:tab/>
            </w:r>
            <w:r>
              <w:rPr>
                <w:noProof/>
                <w:webHidden/>
              </w:rPr>
              <w:fldChar w:fldCharType="begin"/>
            </w:r>
            <w:r>
              <w:rPr>
                <w:noProof/>
                <w:webHidden/>
              </w:rPr>
              <w:instrText xml:space="preserve"> PAGEREF _Toc526940170 \h </w:instrText>
            </w:r>
            <w:r>
              <w:rPr>
                <w:noProof/>
                <w:webHidden/>
              </w:rPr>
            </w:r>
            <w:r>
              <w:rPr>
                <w:noProof/>
                <w:webHidden/>
              </w:rPr>
              <w:fldChar w:fldCharType="separate"/>
            </w:r>
            <w:r>
              <w:rPr>
                <w:noProof/>
                <w:webHidden/>
              </w:rPr>
              <w:t>5</w:t>
            </w:r>
            <w:r>
              <w:rPr>
                <w:noProof/>
                <w:webHidden/>
              </w:rPr>
              <w:fldChar w:fldCharType="end"/>
            </w:r>
          </w:hyperlink>
        </w:p>
        <w:p w:rsidR="008D5CEB" w:rsidRDefault="008D5CEB" w14:paraId="158DE7E5" w14:textId="1850A3EB">
          <w:pPr>
            <w:pStyle w:val="TOC2"/>
            <w:tabs>
              <w:tab w:val="left" w:pos="880"/>
              <w:tab w:val="right" w:leader="dot" w:pos="8324"/>
            </w:tabs>
            <w:rPr>
              <w:rFonts w:eastAsiaTheme="minorEastAsia"/>
              <w:noProof/>
              <w:lang w:val="en-US"/>
            </w:rPr>
          </w:pPr>
          <w:hyperlink w:history="1" w:anchor="_Toc526940171">
            <w:r w:rsidRPr="005B1A10">
              <w:rPr>
                <w:rStyle w:val="Hyperlink"/>
                <w:noProof/>
              </w:rPr>
              <w:t>2.1</w:t>
            </w:r>
            <w:r>
              <w:rPr>
                <w:rFonts w:eastAsiaTheme="minorEastAsia"/>
                <w:noProof/>
                <w:lang w:val="en-US"/>
              </w:rPr>
              <w:tab/>
            </w:r>
            <w:r w:rsidRPr="005B1A10">
              <w:rPr>
                <w:rStyle w:val="Hyperlink"/>
                <w:noProof/>
              </w:rPr>
              <w:t>Organisaation esittely</w:t>
            </w:r>
            <w:r>
              <w:rPr>
                <w:noProof/>
                <w:webHidden/>
              </w:rPr>
              <w:tab/>
            </w:r>
            <w:r>
              <w:rPr>
                <w:noProof/>
                <w:webHidden/>
              </w:rPr>
              <w:fldChar w:fldCharType="begin"/>
            </w:r>
            <w:r>
              <w:rPr>
                <w:noProof/>
                <w:webHidden/>
              </w:rPr>
              <w:instrText xml:space="preserve"> PAGEREF _Toc526940171 \h </w:instrText>
            </w:r>
            <w:r>
              <w:rPr>
                <w:noProof/>
                <w:webHidden/>
              </w:rPr>
            </w:r>
            <w:r>
              <w:rPr>
                <w:noProof/>
                <w:webHidden/>
              </w:rPr>
              <w:fldChar w:fldCharType="separate"/>
            </w:r>
            <w:r>
              <w:rPr>
                <w:noProof/>
                <w:webHidden/>
              </w:rPr>
              <w:t>5</w:t>
            </w:r>
            <w:r>
              <w:rPr>
                <w:noProof/>
                <w:webHidden/>
              </w:rPr>
              <w:fldChar w:fldCharType="end"/>
            </w:r>
          </w:hyperlink>
        </w:p>
        <w:p w:rsidR="008D5CEB" w:rsidRDefault="008D5CEB" w14:paraId="0005F6DD" w14:textId="70E1F6E5">
          <w:pPr>
            <w:pStyle w:val="TOC3"/>
            <w:tabs>
              <w:tab w:val="left" w:pos="1320"/>
              <w:tab w:val="right" w:leader="dot" w:pos="8324"/>
            </w:tabs>
            <w:rPr>
              <w:rFonts w:eastAsiaTheme="minorEastAsia"/>
              <w:noProof/>
              <w:lang w:val="en-US"/>
            </w:rPr>
          </w:pPr>
          <w:hyperlink w:history="1" w:anchor="_Toc526940172">
            <w:r w:rsidRPr="005B1A10">
              <w:rPr>
                <w:rStyle w:val="Hyperlink"/>
                <w:noProof/>
              </w:rPr>
              <w:t>2.1.1</w:t>
            </w:r>
            <w:r>
              <w:rPr>
                <w:rFonts w:eastAsiaTheme="minorEastAsia"/>
                <w:noProof/>
                <w:lang w:val="en-US"/>
              </w:rPr>
              <w:tab/>
            </w:r>
            <w:r w:rsidRPr="005B1A10">
              <w:rPr>
                <w:rStyle w:val="Hyperlink"/>
                <w:noProof/>
              </w:rPr>
              <w:t>Projektiryhmä</w:t>
            </w:r>
            <w:r>
              <w:rPr>
                <w:noProof/>
                <w:webHidden/>
              </w:rPr>
              <w:tab/>
            </w:r>
            <w:r>
              <w:rPr>
                <w:noProof/>
                <w:webHidden/>
              </w:rPr>
              <w:fldChar w:fldCharType="begin"/>
            </w:r>
            <w:r>
              <w:rPr>
                <w:noProof/>
                <w:webHidden/>
              </w:rPr>
              <w:instrText xml:space="preserve"> PAGEREF _Toc526940172 \h </w:instrText>
            </w:r>
            <w:r>
              <w:rPr>
                <w:noProof/>
                <w:webHidden/>
              </w:rPr>
            </w:r>
            <w:r>
              <w:rPr>
                <w:noProof/>
                <w:webHidden/>
              </w:rPr>
              <w:fldChar w:fldCharType="separate"/>
            </w:r>
            <w:r>
              <w:rPr>
                <w:noProof/>
                <w:webHidden/>
              </w:rPr>
              <w:t>5</w:t>
            </w:r>
            <w:r>
              <w:rPr>
                <w:noProof/>
                <w:webHidden/>
              </w:rPr>
              <w:fldChar w:fldCharType="end"/>
            </w:r>
          </w:hyperlink>
        </w:p>
        <w:p w:rsidR="008D5CEB" w:rsidRDefault="008D5CEB" w14:paraId="7FDC3860" w14:textId="5606E799">
          <w:pPr>
            <w:pStyle w:val="TOC3"/>
            <w:tabs>
              <w:tab w:val="left" w:pos="1320"/>
              <w:tab w:val="right" w:leader="dot" w:pos="8324"/>
            </w:tabs>
            <w:rPr>
              <w:rFonts w:eastAsiaTheme="minorEastAsia"/>
              <w:noProof/>
              <w:lang w:val="en-US"/>
            </w:rPr>
          </w:pPr>
          <w:hyperlink w:history="1" w:anchor="_Toc526940173">
            <w:r w:rsidRPr="005B1A10">
              <w:rPr>
                <w:rStyle w:val="Hyperlink"/>
                <w:noProof/>
              </w:rPr>
              <w:t>2.1.2</w:t>
            </w:r>
            <w:r>
              <w:rPr>
                <w:rFonts w:eastAsiaTheme="minorEastAsia"/>
                <w:noProof/>
                <w:lang w:val="en-US"/>
              </w:rPr>
              <w:tab/>
            </w:r>
            <w:r w:rsidRPr="005B1A10">
              <w:rPr>
                <w:rStyle w:val="Hyperlink"/>
                <w:noProof/>
              </w:rPr>
              <w:t>Ohjaajat</w:t>
            </w:r>
            <w:r>
              <w:rPr>
                <w:noProof/>
                <w:webHidden/>
              </w:rPr>
              <w:tab/>
            </w:r>
            <w:r>
              <w:rPr>
                <w:noProof/>
                <w:webHidden/>
              </w:rPr>
              <w:fldChar w:fldCharType="begin"/>
            </w:r>
            <w:r>
              <w:rPr>
                <w:noProof/>
                <w:webHidden/>
              </w:rPr>
              <w:instrText xml:space="preserve"> PAGEREF _Toc526940173 \h </w:instrText>
            </w:r>
            <w:r>
              <w:rPr>
                <w:noProof/>
                <w:webHidden/>
              </w:rPr>
            </w:r>
            <w:r>
              <w:rPr>
                <w:noProof/>
                <w:webHidden/>
              </w:rPr>
              <w:fldChar w:fldCharType="separate"/>
            </w:r>
            <w:r>
              <w:rPr>
                <w:noProof/>
                <w:webHidden/>
              </w:rPr>
              <w:t>6</w:t>
            </w:r>
            <w:r>
              <w:rPr>
                <w:noProof/>
                <w:webHidden/>
              </w:rPr>
              <w:fldChar w:fldCharType="end"/>
            </w:r>
          </w:hyperlink>
        </w:p>
        <w:p w:rsidR="008D5CEB" w:rsidRDefault="008D5CEB" w14:paraId="3E6BAEA4" w14:textId="7A77BDF5">
          <w:pPr>
            <w:pStyle w:val="TOC3"/>
            <w:tabs>
              <w:tab w:val="left" w:pos="1320"/>
              <w:tab w:val="right" w:leader="dot" w:pos="8324"/>
            </w:tabs>
            <w:rPr>
              <w:rFonts w:eastAsiaTheme="minorEastAsia"/>
              <w:noProof/>
              <w:lang w:val="en-US"/>
            </w:rPr>
          </w:pPr>
          <w:hyperlink w:history="1" w:anchor="_Toc526940174">
            <w:r w:rsidRPr="005B1A10">
              <w:rPr>
                <w:rStyle w:val="Hyperlink"/>
                <w:noProof/>
              </w:rPr>
              <w:t>2.1.3</w:t>
            </w:r>
            <w:r>
              <w:rPr>
                <w:rFonts w:eastAsiaTheme="minorEastAsia"/>
                <w:noProof/>
                <w:lang w:val="en-US"/>
              </w:rPr>
              <w:tab/>
            </w:r>
            <w:r w:rsidRPr="005B1A10">
              <w:rPr>
                <w:rStyle w:val="Hyperlink"/>
                <w:noProof/>
              </w:rPr>
              <w:t>Toimeksiantajan edustajat</w:t>
            </w:r>
            <w:r>
              <w:rPr>
                <w:noProof/>
                <w:webHidden/>
              </w:rPr>
              <w:tab/>
            </w:r>
            <w:r>
              <w:rPr>
                <w:noProof/>
                <w:webHidden/>
              </w:rPr>
              <w:fldChar w:fldCharType="begin"/>
            </w:r>
            <w:r>
              <w:rPr>
                <w:noProof/>
                <w:webHidden/>
              </w:rPr>
              <w:instrText xml:space="preserve"> PAGEREF _Toc526940174 \h </w:instrText>
            </w:r>
            <w:r>
              <w:rPr>
                <w:noProof/>
                <w:webHidden/>
              </w:rPr>
            </w:r>
            <w:r>
              <w:rPr>
                <w:noProof/>
                <w:webHidden/>
              </w:rPr>
              <w:fldChar w:fldCharType="separate"/>
            </w:r>
            <w:r>
              <w:rPr>
                <w:noProof/>
                <w:webHidden/>
              </w:rPr>
              <w:t>7</w:t>
            </w:r>
            <w:r>
              <w:rPr>
                <w:noProof/>
                <w:webHidden/>
              </w:rPr>
              <w:fldChar w:fldCharType="end"/>
            </w:r>
          </w:hyperlink>
        </w:p>
        <w:p w:rsidR="008D5CEB" w:rsidRDefault="008D5CEB" w14:paraId="4417A344" w14:textId="0DF24B91">
          <w:pPr>
            <w:pStyle w:val="TOC2"/>
            <w:tabs>
              <w:tab w:val="left" w:pos="880"/>
              <w:tab w:val="right" w:leader="dot" w:pos="8324"/>
            </w:tabs>
            <w:rPr>
              <w:rFonts w:eastAsiaTheme="minorEastAsia"/>
              <w:noProof/>
              <w:lang w:val="en-US"/>
            </w:rPr>
          </w:pPr>
          <w:hyperlink w:history="1" w:anchor="_Toc526940175">
            <w:r w:rsidRPr="005B1A10">
              <w:rPr>
                <w:rStyle w:val="Hyperlink"/>
                <w:noProof/>
              </w:rPr>
              <w:t>2.2</w:t>
            </w:r>
            <w:r>
              <w:rPr>
                <w:rFonts w:eastAsiaTheme="minorEastAsia"/>
                <w:noProof/>
                <w:lang w:val="en-US"/>
              </w:rPr>
              <w:tab/>
            </w:r>
            <w:r w:rsidRPr="005B1A10">
              <w:rPr>
                <w:rStyle w:val="Hyperlink"/>
                <w:noProof/>
              </w:rPr>
              <w:t>Ryhmän ohjaus</w:t>
            </w:r>
            <w:r>
              <w:rPr>
                <w:noProof/>
                <w:webHidden/>
              </w:rPr>
              <w:tab/>
            </w:r>
            <w:r>
              <w:rPr>
                <w:noProof/>
                <w:webHidden/>
              </w:rPr>
              <w:fldChar w:fldCharType="begin"/>
            </w:r>
            <w:r>
              <w:rPr>
                <w:noProof/>
                <w:webHidden/>
              </w:rPr>
              <w:instrText xml:space="preserve"> PAGEREF _Toc526940175 \h </w:instrText>
            </w:r>
            <w:r>
              <w:rPr>
                <w:noProof/>
                <w:webHidden/>
              </w:rPr>
            </w:r>
            <w:r>
              <w:rPr>
                <w:noProof/>
                <w:webHidden/>
              </w:rPr>
              <w:fldChar w:fldCharType="separate"/>
            </w:r>
            <w:r>
              <w:rPr>
                <w:noProof/>
                <w:webHidden/>
              </w:rPr>
              <w:t>7</w:t>
            </w:r>
            <w:r>
              <w:rPr>
                <w:noProof/>
                <w:webHidden/>
              </w:rPr>
              <w:fldChar w:fldCharType="end"/>
            </w:r>
          </w:hyperlink>
        </w:p>
        <w:p w:rsidR="008D5CEB" w:rsidRDefault="008D5CEB" w14:paraId="59DF51CD" w14:textId="1FF9A555">
          <w:pPr>
            <w:pStyle w:val="TOC1"/>
            <w:tabs>
              <w:tab w:val="left" w:pos="442"/>
              <w:tab w:val="right" w:leader="dot" w:pos="8324"/>
            </w:tabs>
            <w:rPr>
              <w:rFonts w:eastAsiaTheme="minorEastAsia"/>
              <w:b w:val="0"/>
              <w:noProof/>
              <w:lang w:val="en-US"/>
            </w:rPr>
          </w:pPr>
          <w:hyperlink w:history="1" w:anchor="_Toc526940176">
            <w:r w:rsidRPr="005B1A10">
              <w:rPr>
                <w:rStyle w:val="Hyperlink"/>
                <w:noProof/>
              </w:rPr>
              <w:t>3</w:t>
            </w:r>
            <w:r>
              <w:rPr>
                <w:rFonts w:eastAsiaTheme="minorEastAsia"/>
                <w:b w:val="0"/>
                <w:noProof/>
                <w:lang w:val="en-US"/>
              </w:rPr>
              <w:tab/>
            </w:r>
            <w:r w:rsidRPr="005B1A10">
              <w:rPr>
                <w:rStyle w:val="Hyperlink"/>
                <w:noProof/>
              </w:rPr>
              <w:t>Projektin ajalliset tavoitteet</w:t>
            </w:r>
            <w:r>
              <w:rPr>
                <w:noProof/>
                <w:webHidden/>
              </w:rPr>
              <w:tab/>
            </w:r>
            <w:r>
              <w:rPr>
                <w:noProof/>
                <w:webHidden/>
              </w:rPr>
              <w:fldChar w:fldCharType="begin"/>
            </w:r>
            <w:r>
              <w:rPr>
                <w:noProof/>
                <w:webHidden/>
              </w:rPr>
              <w:instrText xml:space="preserve"> PAGEREF _Toc526940176 \h </w:instrText>
            </w:r>
            <w:r>
              <w:rPr>
                <w:noProof/>
                <w:webHidden/>
              </w:rPr>
            </w:r>
            <w:r>
              <w:rPr>
                <w:noProof/>
                <w:webHidden/>
              </w:rPr>
              <w:fldChar w:fldCharType="separate"/>
            </w:r>
            <w:r>
              <w:rPr>
                <w:noProof/>
                <w:webHidden/>
              </w:rPr>
              <w:t>7</w:t>
            </w:r>
            <w:r>
              <w:rPr>
                <w:noProof/>
                <w:webHidden/>
              </w:rPr>
              <w:fldChar w:fldCharType="end"/>
            </w:r>
          </w:hyperlink>
        </w:p>
        <w:p w:rsidR="008D5CEB" w:rsidRDefault="008D5CEB" w14:paraId="6752071A" w14:textId="102EFD4E">
          <w:pPr>
            <w:pStyle w:val="TOC2"/>
            <w:tabs>
              <w:tab w:val="left" w:pos="880"/>
              <w:tab w:val="right" w:leader="dot" w:pos="8324"/>
            </w:tabs>
            <w:rPr>
              <w:rFonts w:eastAsiaTheme="minorEastAsia"/>
              <w:noProof/>
              <w:lang w:val="en-US"/>
            </w:rPr>
          </w:pPr>
          <w:hyperlink w:history="1" w:anchor="_Toc526940177">
            <w:r w:rsidRPr="005B1A10">
              <w:rPr>
                <w:rStyle w:val="Hyperlink"/>
                <w:noProof/>
              </w:rPr>
              <w:t>3.1</w:t>
            </w:r>
            <w:r>
              <w:rPr>
                <w:rFonts w:eastAsiaTheme="minorEastAsia"/>
                <w:noProof/>
                <w:lang w:val="en-US"/>
              </w:rPr>
              <w:tab/>
            </w:r>
            <w:r w:rsidRPr="005B1A10">
              <w:rPr>
                <w:rStyle w:val="Hyperlink"/>
                <w:noProof/>
              </w:rPr>
              <w:t>Käynnistysvaihe 5.9.2018 – 18.9.2018 (60 h)</w:t>
            </w:r>
            <w:r>
              <w:rPr>
                <w:noProof/>
                <w:webHidden/>
              </w:rPr>
              <w:tab/>
            </w:r>
            <w:r>
              <w:rPr>
                <w:noProof/>
                <w:webHidden/>
              </w:rPr>
              <w:fldChar w:fldCharType="begin"/>
            </w:r>
            <w:r>
              <w:rPr>
                <w:noProof/>
                <w:webHidden/>
              </w:rPr>
              <w:instrText xml:space="preserve"> PAGEREF _Toc526940177 \h </w:instrText>
            </w:r>
            <w:r>
              <w:rPr>
                <w:noProof/>
                <w:webHidden/>
              </w:rPr>
            </w:r>
            <w:r>
              <w:rPr>
                <w:noProof/>
                <w:webHidden/>
              </w:rPr>
              <w:fldChar w:fldCharType="separate"/>
            </w:r>
            <w:r>
              <w:rPr>
                <w:noProof/>
                <w:webHidden/>
              </w:rPr>
              <w:t>7</w:t>
            </w:r>
            <w:r>
              <w:rPr>
                <w:noProof/>
                <w:webHidden/>
              </w:rPr>
              <w:fldChar w:fldCharType="end"/>
            </w:r>
          </w:hyperlink>
        </w:p>
        <w:p w:rsidR="008D5CEB" w:rsidRDefault="008D5CEB" w14:paraId="50E76449" w14:textId="741D533E">
          <w:pPr>
            <w:pStyle w:val="TOC2"/>
            <w:tabs>
              <w:tab w:val="left" w:pos="880"/>
              <w:tab w:val="right" w:leader="dot" w:pos="8324"/>
            </w:tabs>
            <w:rPr>
              <w:rFonts w:eastAsiaTheme="minorEastAsia"/>
              <w:noProof/>
              <w:lang w:val="en-US"/>
            </w:rPr>
          </w:pPr>
          <w:hyperlink w:history="1" w:anchor="_Toc526940178">
            <w:r w:rsidRPr="005B1A10">
              <w:rPr>
                <w:rStyle w:val="Hyperlink"/>
                <w:noProof/>
              </w:rPr>
              <w:t>3.2</w:t>
            </w:r>
            <w:r>
              <w:rPr>
                <w:rFonts w:eastAsiaTheme="minorEastAsia"/>
                <w:noProof/>
                <w:lang w:val="en-US"/>
              </w:rPr>
              <w:tab/>
            </w:r>
            <w:r w:rsidRPr="005B1A10">
              <w:rPr>
                <w:rStyle w:val="Hyperlink"/>
                <w:noProof/>
              </w:rPr>
              <w:t>Sprint I 19.9.2018– 2.10.2018 (100 h)</w:t>
            </w:r>
            <w:r>
              <w:rPr>
                <w:noProof/>
                <w:webHidden/>
              </w:rPr>
              <w:tab/>
            </w:r>
            <w:r>
              <w:rPr>
                <w:noProof/>
                <w:webHidden/>
              </w:rPr>
              <w:fldChar w:fldCharType="begin"/>
            </w:r>
            <w:r>
              <w:rPr>
                <w:noProof/>
                <w:webHidden/>
              </w:rPr>
              <w:instrText xml:space="preserve"> PAGEREF _Toc526940178 \h </w:instrText>
            </w:r>
            <w:r>
              <w:rPr>
                <w:noProof/>
                <w:webHidden/>
              </w:rPr>
            </w:r>
            <w:r>
              <w:rPr>
                <w:noProof/>
                <w:webHidden/>
              </w:rPr>
              <w:fldChar w:fldCharType="separate"/>
            </w:r>
            <w:r>
              <w:rPr>
                <w:noProof/>
                <w:webHidden/>
              </w:rPr>
              <w:t>7</w:t>
            </w:r>
            <w:r>
              <w:rPr>
                <w:noProof/>
                <w:webHidden/>
              </w:rPr>
              <w:fldChar w:fldCharType="end"/>
            </w:r>
          </w:hyperlink>
        </w:p>
        <w:p w:rsidR="008D5CEB" w:rsidRDefault="008D5CEB" w14:paraId="57FF1750" w14:textId="4E07C147">
          <w:pPr>
            <w:pStyle w:val="TOC2"/>
            <w:tabs>
              <w:tab w:val="left" w:pos="880"/>
              <w:tab w:val="right" w:leader="dot" w:pos="8324"/>
            </w:tabs>
            <w:rPr>
              <w:rFonts w:eastAsiaTheme="minorEastAsia"/>
              <w:noProof/>
              <w:lang w:val="en-US"/>
            </w:rPr>
          </w:pPr>
          <w:hyperlink w:history="1" w:anchor="_Toc526940179">
            <w:r w:rsidRPr="005B1A10">
              <w:rPr>
                <w:rStyle w:val="Hyperlink"/>
                <w:noProof/>
              </w:rPr>
              <w:t>3.3</w:t>
            </w:r>
            <w:r>
              <w:rPr>
                <w:rFonts w:eastAsiaTheme="minorEastAsia"/>
                <w:noProof/>
                <w:lang w:val="en-US"/>
              </w:rPr>
              <w:tab/>
            </w:r>
            <w:r w:rsidRPr="005B1A10">
              <w:rPr>
                <w:rStyle w:val="Hyperlink"/>
                <w:noProof/>
              </w:rPr>
              <w:t>Muut Sprintit</w:t>
            </w:r>
            <w:r>
              <w:rPr>
                <w:noProof/>
                <w:webHidden/>
              </w:rPr>
              <w:tab/>
            </w:r>
            <w:r>
              <w:rPr>
                <w:noProof/>
                <w:webHidden/>
              </w:rPr>
              <w:fldChar w:fldCharType="begin"/>
            </w:r>
            <w:r>
              <w:rPr>
                <w:noProof/>
                <w:webHidden/>
              </w:rPr>
              <w:instrText xml:space="preserve"> PAGEREF _Toc526940179 \h </w:instrText>
            </w:r>
            <w:r>
              <w:rPr>
                <w:noProof/>
                <w:webHidden/>
              </w:rPr>
            </w:r>
            <w:r>
              <w:rPr>
                <w:noProof/>
                <w:webHidden/>
              </w:rPr>
              <w:fldChar w:fldCharType="separate"/>
            </w:r>
            <w:r>
              <w:rPr>
                <w:noProof/>
                <w:webHidden/>
              </w:rPr>
              <w:t>8</w:t>
            </w:r>
            <w:r>
              <w:rPr>
                <w:noProof/>
                <w:webHidden/>
              </w:rPr>
              <w:fldChar w:fldCharType="end"/>
            </w:r>
          </w:hyperlink>
        </w:p>
        <w:p w:rsidR="008D5CEB" w:rsidRDefault="008D5CEB" w14:paraId="702E4D3F" w14:textId="5A897FA4">
          <w:pPr>
            <w:pStyle w:val="TOC2"/>
            <w:tabs>
              <w:tab w:val="left" w:pos="880"/>
              <w:tab w:val="right" w:leader="dot" w:pos="8324"/>
            </w:tabs>
            <w:rPr>
              <w:rFonts w:eastAsiaTheme="minorEastAsia"/>
              <w:noProof/>
              <w:lang w:val="en-US"/>
            </w:rPr>
          </w:pPr>
          <w:hyperlink w:history="1" w:anchor="_Toc526940180">
            <w:r w:rsidRPr="005B1A10">
              <w:rPr>
                <w:rStyle w:val="Hyperlink"/>
                <w:noProof/>
              </w:rPr>
              <w:t>3.4</w:t>
            </w:r>
            <w:r>
              <w:rPr>
                <w:rFonts w:eastAsiaTheme="minorEastAsia"/>
                <w:noProof/>
                <w:lang w:val="en-US"/>
              </w:rPr>
              <w:tab/>
            </w:r>
            <w:r w:rsidRPr="005B1A10">
              <w:rPr>
                <w:rStyle w:val="Hyperlink"/>
                <w:noProof/>
              </w:rPr>
              <w:t>Lopetusvaihe 29.2.2019 –</w:t>
            </w:r>
            <w:r>
              <w:rPr>
                <w:noProof/>
                <w:webHidden/>
              </w:rPr>
              <w:tab/>
            </w:r>
            <w:r>
              <w:rPr>
                <w:noProof/>
                <w:webHidden/>
              </w:rPr>
              <w:fldChar w:fldCharType="begin"/>
            </w:r>
            <w:r>
              <w:rPr>
                <w:noProof/>
                <w:webHidden/>
              </w:rPr>
              <w:instrText xml:space="preserve"> PAGEREF _Toc526940180 \h </w:instrText>
            </w:r>
            <w:r>
              <w:rPr>
                <w:noProof/>
                <w:webHidden/>
              </w:rPr>
            </w:r>
            <w:r>
              <w:rPr>
                <w:noProof/>
                <w:webHidden/>
              </w:rPr>
              <w:fldChar w:fldCharType="separate"/>
            </w:r>
            <w:r>
              <w:rPr>
                <w:noProof/>
                <w:webHidden/>
              </w:rPr>
              <w:t>8</w:t>
            </w:r>
            <w:r>
              <w:rPr>
                <w:noProof/>
                <w:webHidden/>
              </w:rPr>
              <w:fldChar w:fldCharType="end"/>
            </w:r>
          </w:hyperlink>
        </w:p>
        <w:p w:rsidR="008D5CEB" w:rsidRDefault="008D5CEB" w14:paraId="3B566D63" w14:textId="24D3A5C1">
          <w:pPr>
            <w:pStyle w:val="TOC1"/>
            <w:tabs>
              <w:tab w:val="left" w:pos="442"/>
              <w:tab w:val="right" w:leader="dot" w:pos="8324"/>
            </w:tabs>
            <w:rPr>
              <w:rFonts w:eastAsiaTheme="minorEastAsia"/>
              <w:b w:val="0"/>
              <w:noProof/>
              <w:lang w:val="en-US"/>
            </w:rPr>
          </w:pPr>
          <w:hyperlink w:history="1" w:anchor="_Toc526940181">
            <w:r w:rsidRPr="005B1A10">
              <w:rPr>
                <w:rStyle w:val="Hyperlink"/>
                <w:noProof/>
              </w:rPr>
              <w:t>4</w:t>
            </w:r>
            <w:r>
              <w:rPr>
                <w:rFonts w:eastAsiaTheme="minorEastAsia"/>
                <w:b w:val="0"/>
                <w:noProof/>
                <w:lang w:val="en-US"/>
              </w:rPr>
              <w:tab/>
            </w:r>
            <w:r w:rsidRPr="005B1A10">
              <w:rPr>
                <w:rStyle w:val="Hyperlink"/>
                <w:noProof/>
              </w:rPr>
              <w:t>Laadunvarmistus</w:t>
            </w:r>
            <w:r>
              <w:rPr>
                <w:noProof/>
                <w:webHidden/>
              </w:rPr>
              <w:tab/>
            </w:r>
            <w:r>
              <w:rPr>
                <w:noProof/>
                <w:webHidden/>
              </w:rPr>
              <w:fldChar w:fldCharType="begin"/>
            </w:r>
            <w:r>
              <w:rPr>
                <w:noProof/>
                <w:webHidden/>
              </w:rPr>
              <w:instrText xml:space="preserve"> PAGEREF _Toc526940181 \h </w:instrText>
            </w:r>
            <w:r>
              <w:rPr>
                <w:noProof/>
                <w:webHidden/>
              </w:rPr>
            </w:r>
            <w:r>
              <w:rPr>
                <w:noProof/>
                <w:webHidden/>
              </w:rPr>
              <w:fldChar w:fldCharType="separate"/>
            </w:r>
            <w:r>
              <w:rPr>
                <w:noProof/>
                <w:webHidden/>
              </w:rPr>
              <w:t>8</w:t>
            </w:r>
            <w:r>
              <w:rPr>
                <w:noProof/>
                <w:webHidden/>
              </w:rPr>
              <w:fldChar w:fldCharType="end"/>
            </w:r>
          </w:hyperlink>
        </w:p>
        <w:p w:rsidR="008D5CEB" w:rsidRDefault="008D5CEB" w14:paraId="7DAF4069" w14:textId="52BAFF8B">
          <w:pPr>
            <w:pStyle w:val="TOC2"/>
            <w:tabs>
              <w:tab w:val="left" w:pos="880"/>
              <w:tab w:val="right" w:leader="dot" w:pos="8324"/>
            </w:tabs>
            <w:rPr>
              <w:rFonts w:eastAsiaTheme="minorEastAsia"/>
              <w:noProof/>
              <w:lang w:val="en-US"/>
            </w:rPr>
          </w:pPr>
          <w:hyperlink w:history="1" w:anchor="_Toc526940182">
            <w:r w:rsidRPr="005B1A10">
              <w:rPr>
                <w:rStyle w:val="Hyperlink"/>
                <w:noProof/>
              </w:rPr>
              <w:t>4.1</w:t>
            </w:r>
            <w:r>
              <w:rPr>
                <w:rFonts w:eastAsiaTheme="minorEastAsia"/>
                <w:noProof/>
                <w:lang w:val="en-US"/>
              </w:rPr>
              <w:tab/>
            </w:r>
            <w:r w:rsidRPr="005B1A10">
              <w:rPr>
                <w:rStyle w:val="Hyperlink"/>
                <w:noProof/>
              </w:rPr>
              <w:t>Väli- ja lopputulosten hyväksymismenettely</w:t>
            </w:r>
            <w:r>
              <w:rPr>
                <w:noProof/>
                <w:webHidden/>
              </w:rPr>
              <w:tab/>
            </w:r>
            <w:r>
              <w:rPr>
                <w:noProof/>
                <w:webHidden/>
              </w:rPr>
              <w:fldChar w:fldCharType="begin"/>
            </w:r>
            <w:r>
              <w:rPr>
                <w:noProof/>
                <w:webHidden/>
              </w:rPr>
              <w:instrText xml:space="preserve"> PAGEREF _Toc526940182 \h </w:instrText>
            </w:r>
            <w:r>
              <w:rPr>
                <w:noProof/>
                <w:webHidden/>
              </w:rPr>
            </w:r>
            <w:r>
              <w:rPr>
                <w:noProof/>
                <w:webHidden/>
              </w:rPr>
              <w:fldChar w:fldCharType="separate"/>
            </w:r>
            <w:r>
              <w:rPr>
                <w:noProof/>
                <w:webHidden/>
              </w:rPr>
              <w:t>8</w:t>
            </w:r>
            <w:r>
              <w:rPr>
                <w:noProof/>
                <w:webHidden/>
              </w:rPr>
              <w:fldChar w:fldCharType="end"/>
            </w:r>
          </w:hyperlink>
        </w:p>
        <w:p w:rsidR="008D5CEB" w:rsidRDefault="008D5CEB" w14:paraId="4746E6FE" w14:textId="13BD75B1">
          <w:pPr>
            <w:pStyle w:val="TOC2"/>
            <w:tabs>
              <w:tab w:val="left" w:pos="880"/>
              <w:tab w:val="right" w:leader="dot" w:pos="8324"/>
            </w:tabs>
            <w:rPr>
              <w:rFonts w:eastAsiaTheme="minorEastAsia"/>
              <w:noProof/>
              <w:lang w:val="en-US"/>
            </w:rPr>
          </w:pPr>
          <w:hyperlink w:history="1" w:anchor="_Toc526940183">
            <w:r w:rsidRPr="005B1A10">
              <w:rPr>
                <w:rStyle w:val="Hyperlink"/>
                <w:noProof/>
              </w:rPr>
              <w:t>4.2</w:t>
            </w:r>
            <w:r>
              <w:rPr>
                <w:rFonts w:eastAsiaTheme="minorEastAsia"/>
                <w:noProof/>
                <w:lang w:val="en-US"/>
              </w:rPr>
              <w:tab/>
            </w:r>
            <w:r w:rsidRPr="005B1A10">
              <w:rPr>
                <w:rStyle w:val="Hyperlink"/>
                <w:noProof/>
              </w:rPr>
              <w:t>Muutosten hallinta</w:t>
            </w:r>
            <w:r>
              <w:rPr>
                <w:noProof/>
                <w:webHidden/>
              </w:rPr>
              <w:tab/>
            </w:r>
            <w:r>
              <w:rPr>
                <w:noProof/>
                <w:webHidden/>
              </w:rPr>
              <w:fldChar w:fldCharType="begin"/>
            </w:r>
            <w:r>
              <w:rPr>
                <w:noProof/>
                <w:webHidden/>
              </w:rPr>
              <w:instrText xml:space="preserve"> PAGEREF _Toc526940183 \h </w:instrText>
            </w:r>
            <w:r>
              <w:rPr>
                <w:noProof/>
                <w:webHidden/>
              </w:rPr>
            </w:r>
            <w:r>
              <w:rPr>
                <w:noProof/>
                <w:webHidden/>
              </w:rPr>
              <w:fldChar w:fldCharType="separate"/>
            </w:r>
            <w:r>
              <w:rPr>
                <w:noProof/>
                <w:webHidden/>
              </w:rPr>
              <w:t>8</w:t>
            </w:r>
            <w:r>
              <w:rPr>
                <w:noProof/>
                <w:webHidden/>
              </w:rPr>
              <w:fldChar w:fldCharType="end"/>
            </w:r>
          </w:hyperlink>
        </w:p>
        <w:p w:rsidR="008D5CEB" w:rsidRDefault="008D5CEB" w14:paraId="06187904" w14:textId="0AA349D8">
          <w:pPr>
            <w:pStyle w:val="TOC2"/>
            <w:tabs>
              <w:tab w:val="left" w:pos="880"/>
              <w:tab w:val="right" w:leader="dot" w:pos="8324"/>
            </w:tabs>
            <w:rPr>
              <w:rFonts w:eastAsiaTheme="minorEastAsia"/>
              <w:noProof/>
              <w:lang w:val="en-US"/>
            </w:rPr>
          </w:pPr>
          <w:hyperlink w:history="1" w:anchor="_Toc526940184">
            <w:r w:rsidRPr="005B1A10">
              <w:rPr>
                <w:rStyle w:val="Hyperlink"/>
                <w:noProof/>
              </w:rPr>
              <w:t>4.3</w:t>
            </w:r>
            <w:r>
              <w:rPr>
                <w:rFonts w:eastAsiaTheme="minorEastAsia"/>
                <w:noProof/>
                <w:lang w:val="en-US"/>
              </w:rPr>
              <w:tab/>
            </w:r>
            <w:r w:rsidRPr="005B1A10">
              <w:rPr>
                <w:rStyle w:val="Hyperlink"/>
                <w:noProof/>
              </w:rPr>
              <w:t>Dokumentointi</w:t>
            </w:r>
            <w:r>
              <w:rPr>
                <w:noProof/>
                <w:webHidden/>
              </w:rPr>
              <w:tab/>
            </w:r>
            <w:r>
              <w:rPr>
                <w:noProof/>
                <w:webHidden/>
              </w:rPr>
              <w:fldChar w:fldCharType="begin"/>
            </w:r>
            <w:r>
              <w:rPr>
                <w:noProof/>
                <w:webHidden/>
              </w:rPr>
              <w:instrText xml:space="preserve"> PAGEREF _Toc526940184 \h </w:instrText>
            </w:r>
            <w:r>
              <w:rPr>
                <w:noProof/>
                <w:webHidden/>
              </w:rPr>
            </w:r>
            <w:r>
              <w:rPr>
                <w:noProof/>
                <w:webHidden/>
              </w:rPr>
              <w:fldChar w:fldCharType="separate"/>
            </w:r>
            <w:r>
              <w:rPr>
                <w:noProof/>
                <w:webHidden/>
              </w:rPr>
              <w:t>9</w:t>
            </w:r>
            <w:r>
              <w:rPr>
                <w:noProof/>
                <w:webHidden/>
              </w:rPr>
              <w:fldChar w:fldCharType="end"/>
            </w:r>
          </w:hyperlink>
        </w:p>
        <w:p w:rsidR="008D5CEB" w:rsidRDefault="008D5CEB" w14:paraId="73E740A7" w14:textId="7E6A7F90">
          <w:pPr>
            <w:pStyle w:val="TOC2"/>
            <w:tabs>
              <w:tab w:val="left" w:pos="880"/>
              <w:tab w:val="right" w:leader="dot" w:pos="8324"/>
            </w:tabs>
            <w:rPr>
              <w:rFonts w:eastAsiaTheme="minorEastAsia"/>
              <w:noProof/>
              <w:lang w:val="en-US"/>
            </w:rPr>
          </w:pPr>
          <w:hyperlink w:history="1" w:anchor="_Toc526940185">
            <w:r w:rsidRPr="005B1A10">
              <w:rPr>
                <w:rStyle w:val="Hyperlink"/>
                <w:noProof/>
              </w:rPr>
              <w:t>4.4</w:t>
            </w:r>
            <w:r>
              <w:rPr>
                <w:rFonts w:eastAsiaTheme="minorEastAsia"/>
                <w:noProof/>
                <w:lang w:val="en-US"/>
              </w:rPr>
              <w:tab/>
            </w:r>
            <w:r w:rsidRPr="005B1A10">
              <w:rPr>
                <w:rStyle w:val="Hyperlink"/>
                <w:noProof/>
              </w:rPr>
              <w:t>Riskien hallinta</w:t>
            </w:r>
            <w:r>
              <w:rPr>
                <w:noProof/>
                <w:webHidden/>
              </w:rPr>
              <w:tab/>
            </w:r>
            <w:r>
              <w:rPr>
                <w:noProof/>
                <w:webHidden/>
              </w:rPr>
              <w:fldChar w:fldCharType="begin"/>
            </w:r>
            <w:r>
              <w:rPr>
                <w:noProof/>
                <w:webHidden/>
              </w:rPr>
              <w:instrText xml:space="preserve"> PAGEREF _Toc526940185 \h </w:instrText>
            </w:r>
            <w:r>
              <w:rPr>
                <w:noProof/>
                <w:webHidden/>
              </w:rPr>
            </w:r>
            <w:r>
              <w:rPr>
                <w:noProof/>
                <w:webHidden/>
              </w:rPr>
              <w:fldChar w:fldCharType="separate"/>
            </w:r>
            <w:r>
              <w:rPr>
                <w:noProof/>
                <w:webHidden/>
              </w:rPr>
              <w:t>9</w:t>
            </w:r>
            <w:r>
              <w:rPr>
                <w:noProof/>
                <w:webHidden/>
              </w:rPr>
              <w:fldChar w:fldCharType="end"/>
            </w:r>
          </w:hyperlink>
        </w:p>
        <w:p w:rsidR="008D5CEB" w:rsidRDefault="008D5CEB" w14:paraId="09A83B56" w14:textId="6BB903E3">
          <w:pPr>
            <w:pStyle w:val="TOC2"/>
            <w:tabs>
              <w:tab w:val="left" w:pos="880"/>
              <w:tab w:val="right" w:leader="dot" w:pos="8324"/>
            </w:tabs>
            <w:rPr>
              <w:rFonts w:eastAsiaTheme="minorEastAsia"/>
              <w:noProof/>
              <w:lang w:val="en-US"/>
            </w:rPr>
          </w:pPr>
          <w:hyperlink w:history="1" w:anchor="_Toc526940186">
            <w:r w:rsidRPr="005B1A10">
              <w:rPr>
                <w:rStyle w:val="Hyperlink"/>
                <w:noProof/>
              </w:rPr>
              <w:t>4.5</w:t>
            </w:r>
            <w:r>
              <w:rPr>
                <w:rFonts w:eastAsiaTheme="minorEastAsia"/>
                <w:noProof/>
                <w:lang w:val="en-US"/>
              </w:rPr>
              <w:tab/>
            </w:r>
            <w:r w:rsidRPr="005B1A10">
              <w:rPr>
                <w:rStyle w:val="Hyperlink"/>
                <w:noProof/>
              </w:rPr>
              <w:t>Katselmointikäytäntö</w:t>
            </w:r>
            <w:r>
              <w:rPr>
                <w:noProof/>
                <w:webHidden/>
              </w:rPr>
              <w:tab/>
            </w:r>
            <w:r>
              <w:rPr>
                <w:noProof/>
                <w:webHidden/>
              </w:rPr>
              <w:fldChar w:fldCharType="begin"/>
            </w:r>
            <w:r>
              <w:rPr>
                <w:noProof/>
                <w:webHidden/>
              </w:rPr>
              <w:instrText xml:space="preserve"> PAGEREF _Toc526940186 \h </w:instrText>
            </w:r>
            <w:r>
              <w:rPr>
                <w:noProof/>
                <w:webHidden/>
              </w:rPr>
            </w:r>
            <w:r>
              <w:rPr>
                <w:noProof/>
                <w:webHidden/>
              </w:rPr>
              <w:fldChar w:fldCharType="separate"/>
            </w:r>
            <w:r>
              <w:rPr>
                <w:noProof/>
                <w:webHidden/>
              </w:rPr>
              <w:t>9</w:t>
            </w:r>
            <w:r>
              <w:rPr>
                <w:noProof/>
                <w:webHidden/>
              </w:rPr>
              <w:fldChar w:fldCharType="end"/>
            </w:r>
          </w:hyperlink>
        </w:p>
        <w:p w:rsidR="008D5CEB" w:rsidRDefault="008D5CEB" w14:paraId="15F8FEAD" w14:textId="7721D922">
          <w:pPr>
            <w:pStyle w:val="TOC2"/>
            <w:tabs>
              <w:tab w:val="left" w:pos="880"/>
              <w:tab w:val="right" w:leader="dot" w:pos="8324"/>
            </w:tabs>
            <w:rPr>
              <w:rFonts w:eastAsiaTheme="minorEastAsia"/>
              <w:noProof/>
              <w:lang w:val="en-US"/>
            </w:rPr>
          </w:pPr>
          <w:hyperlink w:history="1" w:anchor="_Toc526940187">
            <w:r w:rsidRPr="005B1A10">
              <w:rPr>
                <w:rStyle w:val="Hyperlink"/>
                <w:noProof/>
              </w:rPr>
              <w:t>4.6</w:t>
            </w:r>
            <w:r>
              <w:rPr>
                <w:rFonts w:eastAsiaTheme="minorEastAsia"/>
                <w:noProof/>
                <w:lang w:val="en-US"/>
              </w:rPr>
              <w:tab/>
            </w:r>
            <w:r w:rsidRPr="005B1A10">
              <w:rPr>
                <w:rStyle w:val="Hyperlink"/>
                <w:noProof/>
              </w:rPr>
              <w:t>Projektisuunnitelmaa täydentävät suunnitelmat</w:t>
            </w:r>
            <w:r>
              <w:rPr>
                <w:noProof/>
                <w:webHidden/>
              </w:rPr>
              <w:tab/>
            </w:r>
            <w:r>
              <w:rPr>
                <w:noProof/>
                <w:webHidden/>
              </w:rPr>
              <w:fldChar w:fldCharType="begin"/>
            </w:r>
            <w:r>
              <w:rPr>
                <w:noProof/>
                <w:webHidden/>
              </w:rPr>
              <w:instrText xml:space="preserve"> PAGEREF _Toc526940187 \h </w:instrText>
            </w:r>
            <w:r>
              <w:rPr>
                <w:noProof/>
                <w:webHidden/>
              </w:rPr>
            </w:r>
            <w:r>
              <w:rPr>
                <w:noProof/>
                <w:webHidden/>
              </w:rPr>
              <w:fldChar w:fldCharType="separate"/>
            </w:r>
            <w:r>
              <w:rPr>
                <w:noProof/>
                <w:webHidden/>
              </w:rPr>
              <w:t>10</w:t>
            </w:r>
            <w:r>
              <w:rPr>
                <w:noProof/>
                <w:webHidden/>
              </w:rPr>
              <w:fldChar w:fldCharType="end"/>
            </w:r>
          </w:hyperlink>
        </w:p>
        <w:p w:rsidR="008D5CEB" w:rsidRDefault="008D5CEB" w14:paraId="0C4F01AD" w14:textId="006C6BCD">
          <w:pPr>
            <w:pStyle w:val="TOC2"/>
            <w:tabs>
              <w:tab w:val="left" w:pos="880"/>
              <w:tab w:val="right" w:leader="dot" w:pos="8324"/>
            </w:tabs>
            <w:rPr>
              <w:rFonts w:eastAsiaTheme="minorEastAsia"/>
              <w:noProof/>
              <w:lang w:val="en-US"/>
            </w:rPr>
          </w:pPr>
          <w:hyperlink w:history="1" w:anchor="_Toc526940188">
            <w:r w:rsidRPr="005B1A10">
              <w:rPr>
                <w:rStyle w:val="Hyperlink"/>
                <w:noProof/>
              </w:rPr>
              <w:t>4.7</w:t>
            </w:r>
            <w:r>
              <w:rPr>
                <w:rFonts w:eastAsiaTheme="minorEastAsia"/>
                <w:noProof/>
                <w:lang w:val="en-US"/>
              </w:rPr>
              <w:tab/>
            </w:r>
            <w:r w:rsidRPr="005B1A10">
              <w:rPr>
                <w:rStyle w:val="Hyperlink"/>
                <w:noProof/>
              </w:rPr>
              <w:t>Suunnitelmien tarkistus- ja päivitysajankohdat</w:t>
            </w:r>
            <w:r>
              <w:rPr>
                <w:noProof/>
                <w:webHidden/>
              </w:rPr>
              <w:tab/>
            </w:r>
            <w:r>
              <w:rPr>
                <w:noProof/>
                <w:webHidden/>
              </w:rPr>
              <w:fldChar w:fldCharType="begin"/>
            </w:r>
            <w:r>
              <w:rPr>
                <w:noProof/>
                <w:webHidden/>
              </w:rPr>
              <w:instrText xml:space="preserve"> PAGEREF _Toc526940188 \h </w:instrText>
            </w:r>
            <w:r>
              <w:rPr>
                <w:noProof/>
                <w:webHidden/>
              </w:rPr>
            </w:r>
            <w:r>
              <w:rPr>
                <w:noProof/>
                <w:webHidden/>
              </w:rPr>
              <w:fldChar w:fldCharType="separate"/>
            </w:r>
            <w:r>
              <w:rPr>
                <w:noProof/>
                <w:webHidden/>
              </w:rPr>
              <w:t>10</w:t>
            </w:r>
            <w:r>
              <w:rPr>
                <w:noProof/>
                <w:webHidden/>
              </w:rPr>
              <w:fldChar w:fldCharType="end"/>
            </w:r>
          </w:hyperlink>
        </w:p>
        <w:p w:rsidR="008D5CEB" w:rsidRDefault="008D5CEB" w14:paraId="4E00009F" w14:textId="63F2EE14">
          <w:pPr>
            <w:pStyle w:val="TOC2"/>
            <w:tabs>
              <w:tab w:val="left" w:pos="880"/>
              <w:tab w:val="right" w:leader="dot" w:pos="8324"/>
            </w:tabs>
            <w:rPr>
              <w:rFonts w:eastAsiaTheme="minorEastAsia"/>
              <w:noProof/>
              <w:lang w:val="en-US"/>
            </w:rPr>
          </w:pPr>
          <w:hyperlink w:history="1" w:anchor="_Toc526940189">
            <w:r w:rsidRPr="005B1A10">
              <w:rPr>
                <w:rStyle w:val="Hyperlink"/>
                <w:noProof/>
              </w:rPr>
              <w:t>4.8</w:t>
            </w:r>
            <w:r>
              <w:rPr>
                <w:rFonts w:eastAsiaTheme="minorEastAsia"/>
                <w:noProof/>
                <w:lang w:val="en-US"/>
              </w:rPr>
              <w:tab/>
            </w:r>
            <w:r w:rsidRPr="005B1A10">
              <w:rPr>
                <w:rStyle w:val="Hyperlink"/>
                <w:noProof/>
              </w:rPr>
              <w:t>Projektin keskeyttämiskriteerit</w:t>
            </w:r>
            <w:r>
              <w:rPr>
                <w:noProof/>
                <w:webHidden/>
              </w:rPr>
              <w:tab/>
            </w:r>
            <w:r>
              <w:rPr>
                <w:noProof/>
                <w:webHidden/>
              </w:rPr>
              <w:fldChar w:fldCharType="begin"/>
            </w:r>
            <w:r>
              <w:rPr>
                <w:noProof/>
                <w:webHidden/>
              </w:rPr>
              <w:instrText xml:space="preserve"> PAGEREF _Toc526940189 \h </w:instrText>
            </w:r>
            <w:r>
              <w:rPr>
                <w:noProof/>
                <w:webHidden/>
              </w:rPr>
            </w:r>
            <w:r>
              <w:rPr>
                <w:noProof/>
                <w:webHidden/>
              </w:rPr>
              <w:fldChar w:fldCharType="separate"/>
            </w:r>
            <w:r>
              <w:rPr>
                <w:noProof/>
                <w:webHidden/>
              </w:rPr>
              <w:t>10</w:t>
            </w:r>
            <w:r>
              <w:rPr>
                <w:noProof/>
                <w:webHidden/>
              </w:rPr>
              <w:fldChar w:fldCharType="end"/>
            </w:r>
          </w:hyperlink>
        </w:p>
        <w:p w:rsidR="008D5CEB" w:rsidRDefault="008D5CEB" w14:paraId="7124A522" w14:textId="32E8715D">
          <w:pPr>
            <w:pStyle w:val="TOC1"/>
            <w:tabs>
              <w:tab w:val="left" w:pos="442"/>
              <w:tab w:val="right" w:leader="dot" w:pos="8324"/>
            </w:tabs>
            <w:rPr>
              <w:rFonts w:eastAsiaTheme="minorEastAsia"/>
              <w:b w:val="0"/>
              <w:noProof/>
              <w:lang w:val="en-US"/>
            </w:rPr>
          </w:pPr>
          <w:hyperlink w:history="1" w:anchor="_Toc526940190">
            <w:r w:rsidRPr="005B1A10">
              <w:rPr>
                <w:rStyle w:val="Hyperlink"/>
                <w:noProof/>
              </w:rPr>
              <w:t>5</w:t>
            </w:r>
            <w:r>
              <w:rPr>
                <w:rFonts w:eastAsiaTheme="minorEastAsia"/>
                <w:b w:val="0"/>
                <w:noProof/>
                <w:lang w:val="en-US"/>
              </w:rPr>
              <w:tab/>
            </w:r>
            <w:r w:rsidRPr="005B1A10">
              <w:rPr>
                <w:rStyle w:val="Hyperlink"/>
                <w:noProof/>
              </w:rPr>
              <w:t>Tiedonvälitys ja projektin etenemisen seuranta</w:t>
            </w:r>
            <w:r>
              <w:rPr>
                <w:noProof/>
                <w:webHidden/>
              </w:rPr>
              <w:tab/>
            </w:r>
            <w:r>
              <w:rPr>
                <w:noProof/>
                <w:webHidden/>
              </w:rPr>
              <w:fldChar w:fldCharType="begin"/>
            </w:r>
            <w:r>
              <w:rPr>
                <w:noProof/>
                <w:webHidden/>
              </w:rPr>
              <w:instrText xml:space="preserve"> PAGEREF _Toc526940190 \h </w:instrText>
            </w:r>
            <w:r>
              <w:rPr>
                <w:noProof/>
                <w:webHidden/>
              </w:rPr>
            </w:r>
            <w:r>
              <w:rPr>
                <w:noProof/>
                <w:webHidden/>
              </w:rPr>
              <w:fldChar w:fldCharType="separate"/>
            </w:r>
            <w:r>
              <w:rPr>
                <w:noProof/>
                <w:webHidden/>
              </w:rPr>
              <w:t>11</w:t>
            </w:r>
            <w:r>
              <w:rPr>
                <w:noProof/>
                <w:webHidden/>
              </w:rPr>
              <w:fldChar w:fldCharType="end"/>
            </w:r>
          </w:hyperlink>
        </w:p>
        <w:p w:rsidR="008D5CEB" w:rsidRDefault="008D5CEB" w14:paraId="25DFED3C" w14:textId="62F0E1DA">
          <w:pPr>
            <w:pStyle w:val="TOC1"/>
            <w:tabs>
              <w:tab w:val="left" w:pos="442"/>
              <w:tab w:val="right" w:leader="dot" w:pos="8324"/>
            </w:tabs>
            <w:rPr>
              <w:rFonts w:eastAsiaTheme="minorEastAsia"/>
              <w:b w:val="0"/>
              <w:noProof/>
              <w:lang w:val="en-US"/>
            </w:rPr>
          </w:pPr>
          <w:hyperlink w:history="1" w:anchor="_Toc526940191">
            <w:r w:rsidRPr="005B1A10">
              <w:rPr>
                <w:rStyle w:val="Hyperlink"/>
                <w:noProof/>
              </w:rPr>
              <w:t>6</w:t>
            </w:r>
            <w:r>
              <w:rPr>
                <w:rFonts w:eastAsiaTheme="minorEastAsia"/>
                <w:b w:val="0"/>
                <w:noProof/>
                <w:lang w:val="en-US"/>
              </w:rPr>
              <w:tab/>
            </w:r>
            <w:r w:rsidRPr="005B1A10">
              <w:rPr>
                <w:rStyle w:val="Hyperlink"/>
                <w:noProof/>
              </w:rPr>
              <w:t>Projektin päättyminen</w:t>
            </w:r>
            <w:r>
              <w:rPr>
                <w:noProof/>
                <w:webHidden/>
              </w:rPr>
              <w:tab/>
            </w:r>
            <w:r>
              <w:rPr>
                <w:noProof/>
                <w:webHidden/>
              </w:rPr>
              <w:fldChar w:fldCharType="begin"/>
            </w:r>
            <w:r>
              <w:rPr>
                <w:noProof/>
                <w:webHidden/>
              </w:rPr>
              <w:instrText xml:space="preserve"> PAGEREF _Toc526940191 \h </w:instrText>
            </w:r>
            <w:r>
              <w:rPr>
                <w:noProof/>
                <w:webHidden/>
              </w:rPr>
            </w:r>
            <w:r>
              <w:rPr>
                <w:noProof/>
                <w:webHidden/>
              </w:rPr>
              <w:fldChar w:fldCharType="separate"/>
            </w:r>
            <w:r>
              <w:rPr>
                <w:noProof/>
                <w:webHidden/>
              </w:rPr>
              <w:t>11</w:t>
            </w:r>
            <w:r>
              <w:rPr>
                <w:noProof/>
                <w:webHidden/>
              </w:rPr>
              <w:fldChar w:fldCharType="end"/>
            </w:r>
          </w:hyperlink>
        </w:p>
        <w:p w:rsidR="008D5CEB" w:rsidRDefault="008D5CEB" w14:paraId="1A9CCF38" w14:textId="27276221">
          <w:pPr>
            <w:pStyle w:val="TOC2"/>
            <w:tabs>
              <w:tab w:val="left" w:pos="880"/>
              <w:tab w:val="right" w:leader="dot" w:pos="8324"/>
            </w:tabs>
            <w:rPr>
              <w:rFonts w:eastAsiaTheme="minorEastAsia"/>
              <w:noProof/>
              <w:lang w:val="en-US"/>
            </w:rPr>
          </w:pPr>
          <w:hyperlink w:history="1" w:anchor="_Toc526940192">
            <w:r w:rsidRPr="005B1A10">
              <w:rPr>
                <w:rStyle w:val="Hyperlink"/>
                <w:noProof/>
              </w:rPr>
              <w:t>6.1</w:t>
            </w:r>
            <w:r>
              <w:rPr>
                <w:rFonts w:eastAsiaTheme="minorEastAsia"/>
                <w:noProof/>
                <w:lang w:val="en-US"/>
              </w:rPr>
              <w:tab/>
            </w:r>
            <w:r w:rsidRPr="005B1A10">
              <w:rPr>
                <w:rStyle w:val="Hyperlink"/>
                <w:noProof/>
              </w:rPr>
              <w:t>Lopputuotteen luovutus ja käyttöönotto</w:t>
            </w:r>
            <w:r>
              <w:rPr>
                <w:noProof/>
                <w:webHidden/>
              </w:rPr>
              <w:tab/>
            </w:r>
            <w:r>
              <w:rPr>
                <w:noProof/>
                <w:webHidden/>
              </w:rPr>
              <w:fldChar w:fldCharType="begin"/>
            </w:r>
            <w:r>
              <w:rPr>
                <w:noProof/>
                <w:webHidden/>
              </w:rPr>
              <w:instrText xml:space="preserve"> PAGEREF _Toc526940192 \h </w:instrText>
            </w:r>
            <w:r>
              <w:rPr>
                <w:noProof/>
                <w:webHidden/>
              </w:rPr>
            </w:r>
            <w:r>
              <w:rPr>
                <w:noProof/>
                <w:webHidden/>
              </w:rPr>
              <w:fldChar w:fldCharType="separate"/>
            </w:r>
            <w:r>
              <w:rPr>
                <w:noProof/>
                <w:webHidden/>
              </w:rPr>
              <w:t>11</w:t>
            </w:r>
            <w:r>
              <w:rPr>
                <w:noProof/>
                <w:webHidden/>
              </w:rPr>
              <w:fldChar w:fldCharType="end"/>
            </w:r>
          </w:hyperlink>
        </w:p>
        <w:p w:rsidR="008D5CEB" w:rsidRDefault="008D5CEB" w14:paraId="0CC66892" w14:textId="5A786B57">
          <w:pPr>
            <w:pStyle w:val="TOC2"/>
            <w:tabs>
              <w:tab w:val="left" w:pos="880"/>
              <w:tab w:val="right" w:leader="dot" w:pos="8324"/>
            </w:tabs>
            <w:rPr>
              <w:rFonts w:eastAsiaTheme="minorEastAsia"/>
              <w:noProof/>
              <w:lang w:val="en-US"/>
            </w:rPr>
          </w:pPr>
          <w:hyperlink w:history="1" w:anchor="_Toc526940193">
            <w:r w:rsidRPr="005B1A10">
              <w:rPr>
                <w:rStyle w:val="Hyperlink"/>
                <w:noProof/>
              </w:rPr>
              <w:t>6.2</w:t>
            </w:r>
            <w:r>
              <w:rPr>
                <w:rFonts w:eastAsiaTheme="minorEastAsia"/>
                <w:noProof/>
                <w:lang w:val="en-US"/>
              </w:rPr>
              <w:tab/>
            </w:r>
            <w:r w:rsidRPr="005B1A10">
              <w:rPr>
                <w:rStyle w:val="Hyperlink"/>
                <w:noProof/>
              </w:rPr>
              <w:t>Projektin tuottaman aineiston taltiointi, arkistointi ja säilytysaika</w:t>
            </w:r>
            <w:r>
              <w:rPr>
                <w:noProof/>
                <w:webHidden/>
              </w:rPr>
              <w:tab/>
            </w:r>
            <w:r>
              <w:rPr>
                <w:noProof/>
                <w:webHidden/>
              </w:rPr>
              <w:fldChar w:fldCharType="begin"/>
            </w:r>
            <w:r>
              <w:rPr>
                <w:noProof/>
                <w:webHidden/>
              </w:rPr>
              <w:instrText xml:space="preserve"> PAGEREF _Toc526940193 \h </w:instrText>
            </w:r>
            <w:r>
              <w:rPr>
                <w:noProof/>
                <w:webHidden/>
              </w:rPr>
            </w:r>
            <w:r>
              <w:rPr>
                <w:noProof/>
                <w:webHidden/>
              </w:rPr>
              <w:fldChar w:fldCharType="separate"/>
            </w:r>
            <w:r>
              <w:rPr>
                <w:noProof/>
                <w:webHidden/>
              </w:rPr>
              <w:t>11</w:t>
            </w:r>
            <w:r>
              <w:rPr>
                <w:noProof/>
                <w:webHidden/>
              </w:rPr>
              <w:fldChar w:fldCharType="end"/>
            </w:r>
          </w:hyperlink>
        </w:p>
        <w:p w:rsidR="008D5CEB" w:rsidRDefault="008D5CEB" w14:paraId="32A6589F" w14:textId="30C54E78">
          <w:pPr>
            <w:pStyle w:val="TOC2"/>
            <w:tabs>
              <w:tab w:val="left" w:pos="880"/>
              <w:tab w:val="right" w:leader="dot" w:pos="8324"/>
            </w:tabs>
            <w:rPr>
              <w:rFonts w:eastAsiaTheme="minorEastAsia"/>
              <w:noProof/>
              <w:lang w:val="en-US"/>
            </w:rPr>
          </w:pPr>
          <w:hyperlink w:history="1" w:anchor="_Toc526940194">
            <w:r w:rsidRPr="005B1A10">
              <w:rPr>
                <w:rStyle w:val="Hyperlink"/>
                <w:noProof/>
              </w:rPr>
              <w:t>6.3</w:t>
            </w:r>
            <w:r>
              <w:rPr>
                <w:rFonts w:eastAsiaTheme="minorEastAsia"/>
                <w:noProof/>
                <w:lang w:val="en-US"/>
              </w:rPr>
              <w:tab/>
            </w:r>
            <w:r w:rsidRPr="005B1A10">
              <w:rPr>
                <w:rStyle w:val="Hyperlink"/>
                <w:noProof/>
              </w:rPr>
              <w:t>Projektin virallinen päättäminen</w:t>
            </w:r>
            <w:r>
              <w:rPr>
                <w:noProof/>
                <w:webHidden/>
              </w:rPr>
              <w:tab/>
            </w:r>
            <w:r>
              <w:rPr>
                <w:noProof/>
                <w:webHidden/>
              </w:rPr>
              <w:fldChar w:fldCharType="begin"/>
            </w:r>
            <w:r>
              <w:rPr>
                <w:noProof/>
                <w:webHidden/>
              </w:rPr>
              <w:instrText xml:space="preserve"> PAGEREF _Toc526940194 \h </w:instrText>
            </w:r>
            <w:r>
              <w:rPr>
                <w:noProof/>
                <w:webHidden/>
              </w:rPr>
            </w:r>
            <w:r>
              <w:rPr>
                <w:noProof/>
                <w:webHidden/>
              </w:rPr>
              <w:fldChar w:fldCharType="separate"/>
            </w:r>
            <w:r>
              <w:rPr>
                <w:noProof/>
                <w:webHidden/>
              </w:rPr>
              <w:t>12</w:t>
            </w:r>
            <w:r>
              <w:rPr>
                <w:noProof/>
                <w:webHidden/>
              </w:rPr>
              <w:fldChar w:fldCharType="end"/>
            </w:r>
          </w:hyperlink>
        </w:p>
        <w:p w:rsidR="008D5CEB" w:rsidRDefault="008D5CEB" w14:paraId="32A28C5A" w14:textId="035D6C56">
          <w:pPr>
            <w:pStyle w:val="TOC2"/>
            <w:tabs>
              <w:tab w:val="left" w:pos="880"/>
              <w:tab w:val="right" w:leader="dot" w:pos="8324"/>
            </w:tabs>
            <w:rPr>
              <w:rFonts w:eastAsiaTheme="minorEastAsia"/>
              <w:noProof/>
              <w:lang w:val="en-US"/>
            </w:rPr>
          </w:pPr>
          <w:hyperlink w:history="1" w:anchor="_Toc526940195">
            <w:r w:rsidRPr="005B1A10">
              <w:rPr>
                <w:rStyle w:val="Hyperlink"/>
                <w:noProof/>
              </w:rPr>
              <w:t>6.4</w:t>
            </w:r>
            <w:r>
              <w:rPr>
                <w:rFonts w:eastAsiaTheme="minorEastAsia"/>
                <w:noProof/>
                <w:lang w:val="en-US"/>
              </w:rPr>
              <w:tab/>
            </w:r>
            <w:r w:rsidRPr="005B1A10">
              <w:rPr>
                <w:rStyle w:val="Hyperlink"/>
                <w:noProof/>
              </w:rPr>
              <w:t>Lopetustilaisuus</w:t>
            </w:r>
            <w:r>
              <w:rPr>
                <w:noProof/>
                <w:webHidden/>
              </w:rPr>
              <w:tab/>
            </w:r>
            <w:r>
              <w:rPr>
                <w:noProof/>
                <w:webHidden/>
              </w:rPr>
              <w:fldChar w:fldCharType="begin"/>
            </w:r>
            <w:r>
              <w:rPr>
                <w:noProof/>
                <w:webHidden/>
              </w:rPr>
              <w:instrText xml:space="preserve"> PAGEREF _Toc526940195 \h </w:instrText>
            </w:r>
            <w:r>
              <w:rPr>
                <w:noProof/>
                <w:webHidden/>
              </w:rPr>
            </w:r>
            <w:r>
              <w:rPr>
                <w:noProof/>
                <w:webHidden/>
              </w:rPr>
              <w:fldChar w:fldCharType="separate"/>
            </w:r>
            <w:r>
              <w:rPr>
                <w:noProof/>
                <w:webHidden/>
              </w:rPr>
              <w:t>12</w:t>
            </w:r>
            <w:r>
              <w:rPr>
                <w:noProof/>
                <w:webHidden/>
              </w:rPr>
              <w:fldChar w:fldCharType="end"/>
            </w:r>
          </w:hyperlink>
        </w:p>
        <w:p w:rsidR="008D5CEB" w:rsidRDefault="008D5CEB" w14:paraId="20EF2234" w14:textId="7E852A25">
          <w:pPr>
            <w:pStyle w:val="TOC2"/>
            <w:tabs>
              <w:tab w:val="left" w:pos="880"/>
              <w:tab w:val="right" w:leader="dot" w:pos="8324"/>
            </w:tabs>
            <w:rPr>
              <w:rFonts w:eastAsiaTheme="minorEastAsia"/>
              <w:noProof/>
              <w:lang w:val="en-US"/>
            </w:rPr>
          </w:pPr>
          <w:hyperlink w:history="1" w:anchor="_Toc526940196">
            <w:r w:rsidRPr="005B1A10">
              <w:rPr>
                <w:rStyle w:val="Hyperlink"/>
                <w:noProof/>
              </w:rPr>
              <w:t>6.5</w:t>
            </w:r>
            <w:r>
              <w:rPr>
                <w:rFonts w:eastAsiaTheme="minorEastAsia"/>
                <w:noProof/>
                <w:lang w:val="en-US"/>
              </w:rPr>
              <w:tab/>
            </w:r>
            <w:r w:rsidRPr="005B1A10">
              <w:rPr>
                <w:rStyle w:val="Hyperlink"/>
                <w:noProof/>
              </w:rPr>
              <w:t>Projektin loppuraportti</w:t>
            </w:r>
            <w:r>
              <w:rPr>
                <w:noProof/>
                <w:webHidden/>
              </w:rPr>
              <w:tab/>
            </w:r>
            <w:r>
              <w:rPr>
                <w:noProof/>
                <w:webHidden/>
              </w:rPr>
              <w:fldChar w:fldCharType="begin"/>
            </w:r>
            <w:r>
              <w:rPr>
                <w:noProof/>
                <w:webHidden/>
              </w:rPr>
              <w:instrText xml:space="preserve"> PAGEREF _Toc526940196 \h </w:instrText>
            </w:r>
            <w:r>
              <w:rPr>
                <w:noProof/>
                <w:webHidden/>
              </w:rPr>
            </w:r>
            <w:r>
              <w:rPr>
                <w:noProof/>
                <w:webHidden/>
              </w:rPr>
              <w:fldChar w:fldCharType="separate"/>
            </w:r>
            <w:r>
              <w:rPr>
                <w:noProof/>
                <w:webHidden/>
              </w:rPr>
              <w:t>12</w:t>
            </w:r>
            <w:r>
              <w:rPr>
                <w:noProof/>
                <w:webHidden/>
              </w:rPr>
              <w:fldChar w:fldCharType="end"/>
            </w:r>
          </w:hyperlink>
        </w:p>
        <w:p w:rsidR="00E4612F" w:rsidRDefault="00E4612F" w14:paraId="22ED4819" w14:textId="320023DA">
          <w:r>
            <w:rPr>
              <w:b/>
              <w:bCs/>
              <w:noProof/>
            </w:rPr>
            <w:fldChar w:fldCharType="end"/>
          </w:r>
        </w:p>
      </w:sdtContent>
    </w:sdt>
    <w:p w:rsidR="00E4612F" w:rsidP="00CF5880" w:rsidRDefault="00E4612F" w14:paraId="22ED481A" w14:textId="77777777"/>
    <w:p w:rsidR="00E4612F" w:rsidRDefault="00E4612F" w14:paraId="22ED481B" w14:textId="77777777">
      <w:pPr>
        <w:spacing w:line="259" w:lineRule="auto"/>
      </w:pPr>
      <w:r>
        <w:br w:type="page"/>
      </w:r>
    </w:p>
    <w:p w:rsidR="00CF5880" w:rsidP="00E4612F" w:rsidRDefault="00E4612F" w14:paraId="22ED481C" w14:textId="77777777">
      <w:pPr>
        <w:pStyle w:val="Heading1"/>
        <w:numPr>
          <w:ilvl w:val="0"/>
          <w:numId w:val="0"/>
        </w:numPr>
        <w:ind w:left="432" w:hanging="432"/>
      </w:pPr>
      <w:bookmarkStart w:name="_Toc526940163" w:id="0"/>
      <w:r>
        <w:lastRenderedPageBreak/>
        <w:t>Versionhallinta</w:t>
      </w:r>
      <w:bookmarkEnd w:id="0"/>
    </w:p>
    <w:tbl>
      <w:tblPr>
        <w:tblStyle w:val="TableGrid"/>
        <w:tblW w:w="7899" w:type="dxa"/>
        <w:tblLook w:val="04A0" w:firstRow="1" w:lastRow="0" w:firstColumn="1" w:lastColumn="0" w:noHBand="0" w:noVBand="1"/>
      </w:tblPr>
      <w:tblGrid>
        <w:gridCol w:w="918"/>
        <w:gridCol w:w="1317"/>
        <w:gridCol w:w="790"/>
        <w:gridCol w:w="4874"/>
      </w:tblGrid>
      <w:tr w:rsidRPr="007746B6" w:rsidR="00E4612F" w:rsidTr="710C0363" w14:paraId="22ED4821" w14:textId="77777777">
        <w:trPr>
          <w:trHeight w:val="373"/>
        </w:trPr>
        <w:tc>
          <w:tcPr>
            <w:tcW w:w="918" w:type="dxa"/>
          </w:tcPr>
          <w:p w:rsidRPr="007746B6" w:rsidR="00E4612F" w:rsidP="00E4612F" w:rsidRDefault="00E4612F" w14:paraId="22ED481D" w14:textId="77777777">
            <w:pPr>
              <w:rPr>
                <w:sz w:val="20"/>
                <w:szCs w:val="20"/>
              </w:rPr>
            </w:pPr>
            <w:r w:rsidRPr="1CBA6BBC">
              <w:rPr>
                <w:sz w:val="20"/>
                <w:szCs w:val="20"/>
              </w:rPr>
              <w:t>Versio</w:t>
            </w:r>
          </w:p>
        </w:tc>
        <w:tc>
          <w:tcPr>
            <w:tcW w:w="1317" w:type="dxa"/>
          </w:tcPr>
          <w:p w:rsidRPr="007746B6" w:rsidR="00E4612F" w:rsidP="00E4612F" w:rsidRDefault="00E4612F" w14:paraId="22ED481E" w14:textId="77777777">
            <w:pPr>
              <w:rPr>
                <w:sz w:val="20"/>
                <w:szCs w:val="20"/>
              </w:rPr>
            </w:pPr>
            <w:r w:rsidRPr="1CBA6BBC">
              <w:rPr>
                <w:sz w:val="20"/>
                <w:szCs w:val="20"/>
              </w:rPr>
              <w:t>Päivämäärä</w:t>
            </w:r>
          </w:p>
        </w:tc>
        <w:tc>
          <w:tcPr>
            <w:tcW w:w="790" w:type="dxa"/>
          </w:tcPr>
          <w:p w:rsidRPr="007746B6" w:rsidR="00E4612F" w:rsidP="00E4612F" w:rsidRDefault="00E4612F" w14:paraId="22ED481F" w14:textId="77777777">
            <w:pPr>
              <w:rPr>
                <w:sz w:val="20"/>
                <w:szCs w:val="20"/>
              </w:rPr>
            </w:pPr>
            <w:r w:rsidRPr="1CBA6BBC">
              <w:rPr>
                <w:sz w:val="20"/>
                <w:szCs w:val="20"/>
              </w:rPr>
              <w:t>Tekijä</w:t>
            </w:r>
          </w:p>
        </w:tc>
        <w:tc>
          <w:tcPr>
            <w:tcW w:w="4874" w:type="dxa"/>
          </w:tcPr>
          <w:p w:rsidRPr="007746B6" w:rsidR="00E4612F" w:rsidP="00E4612F" w:rsidRDefault="00E4612F" w14:paraId="22ED4820" w14:textId="77777777">
            <w:pPr>
              <w:rPr>
                <w:sz w:val="20"/>
                <w:szCs w:val="20"/>
              </w:rPr>
            </w:pPr>
            <w:r w:rsidRPr="1CBA6BBC">
              <w:rPr>
                <w:sz w:val="20"/>
                <w:szCs w:val="20"/>
              </w:rPr>
              <w:t>Kuvaus</w:t>
            </w:r>
          </w:p>
        </w:tc>
      </w:tr>
      <w:tr w:rsidRPr="007746B6" w:rsidR="00E4612F" w:rsidTr="710C0363" w14:paraId="22ED4826" w14:textId="77777777">
        <w:trPr>
          <w:trHeight w:val="373"/>
        </w:trPr>
        <w:tc>
          <w:tcPr>
            <w:tcW w:w="918" w:type="dxa"/>
          </w:tcPr>
          <w:p w:rsidRPr="007746B6" w:rsidR="00E4612F" w:rsidP="00E4612F" w:rsidRDefault="00E4612F" w14:paraId="22ED4822" w14:textId="77777777">
            <w:pPr>
              <w:rPr>
                <w:sz w:val="20"/>
                <w:szCs w:val="20"/>
              </w:rPr>
            </w:pPr>
            <w:r w:rsidRPr="1CBA6BBC">
              <w:rPr>
                <w:sz w:val="20"/>
                <w:szCs w:val="20"/>
              </w:rPr>
              <w:t>0.1</w:t>
            </w:r>
          </w:p>
        </w:tc>
        <w:tc>
          <w:tcPr>
            <w:tcW w:w="1317" w:type="dxa"/>
          </w:tcPr>
          <w:p w:rsidRPr="007746B6" w:rsidR="00E4612F" w:rsidP="00E4612F" w:rsidRDefault="00E4612F" w14:paraId="22ED4823" w14:textId="77777777">
            <w:pPr>
              <w:rPr>
                <w:sz w:val="20"/>
                <w:szCs w:val="20"/>
              </w:rPr>
            </w:pPr>
            <w:r w:rsidRPr="1CBA6BBC">
              <w:rPr>
                <w:sz w:val="20"/>
                <w:szCs w:val="20"/>
              </w:rPr>
              <w:t>12.9.2018</w:t>
            </w:r>
          </w:p>
        </w:tc>
        <w:tc>
          <w:tcPr>
            <w:tcW w:w="790" w:type="dxa"/>
          </w:tcPr>
          <w:p w:rsidRPr="007746B6" w:rsidR="00E4612F" w:rsidP="00E4612F" w:rsidRDefault="00E4612F" w14:paraId="22ED4824" w14:textId="77777777">
            <w:pPr>
              <w:rPr>
                <w:sz w:val="20"/>
                <w:szCs w:val="20"/>
              </w:rPr>
            </w:pPr>
            <w:r w:rsidRPr="1CBA6BBC">
              <w:rPr>
                <w:sz w:val="20"/>
                <w:szCs w:val="20"/>
              </w:rPr>
              <w:t>MJ</w:t>
            </w:r>
          </w:p>
        </w:tc>
        <w:tc>
          <w:tcPr>
            <w:tcW w:w="4874" w:type="dxa"/>
          </w:tcPr>
          <w:p w:rsidRPr="007746B6" w:rsidR="00E4612F" w:rsidP="00E4612F" w:rsidRDefault="00E4612F" w14:paraId="22ED4825" w14:textId="77777777">
            <w:pPr>
              <w:ind w:right="176"/>
              <w:rPr>
                <w:sz w:val="20"/>
                <w:szCs w:val="20"/>
              </w:rPr>
            </w:pPr>
            <w:r w:rsidRPr="1CBA6BBC">
              <w:rPr>
                <w:sz w:val="20"/>
                <w:szCs w:val="20"/>
              </w:rPr>
              <w:t>Pohja</w:t>
            </w:r>
          </w:p>
        </w:tc>
      </w:tr>
      <w:tr w:rsidRPr="007746B6" w:rsidR="00E4612F" w:rsidTr="710C0363" w14:paraId="22ED482B" w14:textId="77777777">
        <w:trPr>
          <w:trHeight w:val="373"/>
        </w:trPr>
        <w:tc>
          <w:tcPr>
            <w:tcW w:w="918" w:type="dxa"/>
          </w:tcPr>
          <w:p w:rsidRPr="007746B6" w:rsidR="00E4612F" w:rsidP="00E4612F" w:rsidRDefault="00E4612F" w14:paraId="22ED4827" w14:textId="77777777">
            <w:pPr>
              <w:rPr>
                <w:sz w:val="20"/>
                <w:szCs w:val="20"/>
              </w:rPr>
            </w:pPr>
            <w:r w:rsidRPr="1CBA6BBC">
              <w:rPr>
                <w:sz w:val="20"/>
                <w:szCs w:val="20"/>
              </w:rPr>
              <w:t>0.11</w:t>
            </w:r>
          </w:p>
        </w:tc>
        <w:tc>
          <w:tcPr>
            <w:tcW w:w="1317" w:type="dxa"/>
          </w:tcPr>
          <w:p w:rsidRPr="007746B6" w:rsidR="00E4612F" w:rsidP="00E4612F" w:rsidRDefault="00E4612F" w14:paraId="22ED4828" w14:textId="77777777">
            <w:pPr>
              <w:rPr>
                <w:sz w:val="20"/>
                <w:szCs w:val="20"/>
              </w:rPr>
            </w:pPr>
            <w:r w:rsidRPr="1CBA6BBC">
              <w:rPr>
                <w:sz w:val="20"/>
                <w:szCs w:val="20"/>
              </w:rPr>
              <w:t>12.09.2018</w:t>
            </w:r>
          </w:p>
        </w:tc>
        <w:tc>
          <w:tcPr>
            <w:tcW w:w="790" w:type="dxa"/>
          </w:tcPr>
          <w:p w:rsidRPr="007746B6" w:rsidR="00E4612F" w:rsidP="00E4612F" w:rsidRDefault="00E4612F" w14:paraId="22ED4829" w14:textId="77777777">
            <w:pPr>
              <w:rPr>
                <w:sz w:val="20"/>
                <w:szCs w:val="20"/>
              </w:rPr>
            </w:pPr>
            <w:r w:rsidRPr="1CBA6BBC">
              <w:rPr>
                <w:sz w:val="20"/>
                <w:szCs w:val="20"/>
              </w:rPr>
              <w:t>JP</w:t>
            </w:r>
          </w:p>
        </w:tc>
        <w:tc>
          <w:tcPr>
            <w:tcW w:w="4874" w:type="dxa"/>
          </w:tcPr>
          <w:p w:rsidRPr="007746B6" w:rsidR="00E4612F" w:rsidP="00E4612F" w:rsidRDefault="00E4612F" w14:paraId="22ED482A" w14:textId="77777777">
            <w:pPr>
              <w:rPr>
                <w:sz w:val="20"/>
                <w:szCs w:val="20"/>
              </w:rPr>
            </w:pPr>
            <w:r w:rsidRPr="1CBA6BBC">
              <w:rPr>
                <w:sz w:val="20"/>
                <w:szCs w:val="20"/>
              </w:rPr>
              <w:t>Värit</w:t>
            </w:r>
          </w:p>
        </w:tc>
      </w:tr>
      <w:tr w:rsidRPr="007746B6" w:rsidR="00E4612F" w:rsidTr="710C0363" w14:paraId="22ED4830" w14:textId="77777777">
        <w:trPr>
          <w:trHeight w:val="373"/>
        </w:trPr>
        <w:tc>
          <w:tcPr>
            <w:tcW w:w="918" w:type="dxa"/>
          </w:tcPr>
          <w:p w:rsidRPr="007746B6" w:rsidR="00E4612F" w:rsidP="00E4612F" w:rsidRDefault="00E4612F" w14:paraId="22ED482C" w14:textId="77777777">
            <w:pPr>
              <w:rPr>
                <w:sz w:val="20"/>
                <w:szCs w:val="20"/>
              </w:rPr>
            </w:pPr>
            <w:r w:rsidRPr="1CBA6BBC">
              <w:rPr>
                <w:sz w:val="20"/>
                <w:szCs w:val="20"/>
              </w:rPr>
              <w:t>0.12</w:t>
            </w:r>
          </w:p>
        </w:tc>
        <w:tc>
          <w:tcPr>
            <w:tcW w:w="1317" w:type="dxa"/>
          </w:tcPr>
          <w:p w:rsidRPr="007746B6" w:rsidR="00E4612F" w:rsidP="00E4612F" w:rsidRDefault="00E4612F" w14:paraId="22ED482D" w14:textId="77777777">
            <w:pPr>
              <w:rPr>
                <w:sz w:val="20"/>
                <w:szCs w:val="20"/>
              </w:rPr>
            </w:pPr>
            <w:r w:rsidRPr="1CBA6BBC">
              <w:rPr>
                <w:sz w:val="20"/>
                <w:szCs w:val="20"/>
              </w:rPr>
              <w:t>12.09.2018</w:t>
            </w:r>
          </w:p>
        </w:tc>
        <w:tc>
          <w:tcPr>
            <w:tcW w:w="790" w:type="dxa"/>
          </w:tcPr>
          <w:p w:rsidRPr="007746B6" w:rsidR="00E4612F" w:rsidP="00E4612F" w:rsidRDefault="00E4612F" w14:paraId="22ED482E" w14:textId="77777777">
            <w:pPr>
              <w:rPr>
                <w:sz w:val="20"/>
                <w:szCs w:val="20"/>
              </w:rPr>
            </w:pPr>
            <w:r w:rsidRPr="1CBA6BBC">
              <w:rPr>
                <w:sz w:val="20"/>
                <w:szCs w:val="20"/>
              </w:rPr>
              <w:t>JP</w:t>
            </w:r>
          </w:p>
        </w:tc>
        <w:tc>
          <w:tcPr>
            <w:tcW w:w="4874" w:type="dxa"/>
          </w:tcPr>
          <w:p w:rsidRPr="007746B6" w:rsidR="00E4612F" w:rsidP="00E4612F" w:rsidRDefault="00E4612F" w14:paraId="22ED482F" w14:textId="77777777">
            <w:pPr>
              <w:rPr>
                <w:sz w:val="20"/>
                <w:szCs w:val="20"/>
              </w:rPr>
            </w:pPr>
            <w:r w:rsidRPr="1CBA6BBC">
              <w:rPr>
                <w:sz w:val="20"/>
                <w:szCs w:val="20"/>
              </w:rPr>
              <w:t>Kohta 3 valmiiksi</w:t>
            </w:r>
          </w:p>
        </w:tc>
      </w:tr>
      <w:tr w:rsidRPr="007746B6" w:rsidR="00E4612F" w:rsidTr="710C0363" w14:paraId="22ED4835" w14:textId="77777777">
        <w:trPr>
          <w:trHeight w:val="373"/>
        </w:trPr>
        <w:tc>
          <w:tcPr>
            <w:tcW w:w="918" w:type="dxa"/>
          </w:tcPr>
          <w:p w:rsidRPr="007746B6" w:rsidR="00E4612F" w:rsidP="00E4612F" w:rsidRDefault="00E4612F" w14:paraId="22ED4831" w14:textId="77777777">
            <w:pPr>
              <w:rPr>
                <w:sz w:val="20"/>
                <w:szCs w:val="20"/>
              </w:rPr>
            </w:pPr>
            <w:r w:rsidRPr="1CBA6BBC">
              <w:rPr>
                <w:sz w:val="20"/>
                <w:szCs w:val="20"/>
              </w:rPr>
              <w:t>0.13</w:t>
            </w:r>
          </w:p>
        </w:tc>
        <w:tc>
          <w:tcPr>
            <w:tcW w:w="1317" w:type="dxa"/>
          </w:tcPr>
          <w:p w:rsidRPr="007746B6" w:rsidR="00E4612F" w:rsidP="00E4612F" w:rsidRDefault="00E4612F" w14:paraId="22ED4832" w14:textId="77777777">
            <w:pPr>
              <w:rPr>
                <w:sz w:val="20"/>
                <w:szCs w:val="20"/>
              </w:rPr>
            </w:pPr>
            <w:r w:rsidRPr="1CBA6BBC">
              <w:rPr>
                <w:sz w:val="20"/>
                <w:szCs w:val="20"/>
              </w:rPr>
              <w:t>12.09.2018</w:t>
            </w:r>
          </w:p>
        </w:tc>
        <w:tc>
          <w:tcPr>
            <w:tcW w:w="790" w:type="dxa"/>
          </w:tcPr>
          <w:p w:rsidRPr="007746B6" w:rsidR="00E4612F" w:rsidP="00E4612F" w:rsidRDefault="00E4612F" w14:paraId="22ED4833" w14:textId="77777777">
            <w:pPr>
              <w:rPr>
                <w:sz w:val="20"/>
                <w:szCs w:val="20"/>
              </w:rPr>
            </w:pPr>
            <w:r w:rsidRPr="1CBA6BBC">
              <w:rPr>
                <w:sz w:val="20"/>
                <w:szCs w:val="20"/>
              </w:rPr>
              <w:t>OS</w:t>
            </w:r>
          </w:p>
        </w:tc>
        <w:tc>
          <w:tcPr>
            <w:tcW w:w="4874" w:type="dxa"/>
          </w:tcPr>
          <w:p w:rsidRPr="007746B6" w:rsidR="00E4612F" w:rsidP="00E4612F" w:rsidRDefault="00E4612F" w14:paraId="22ED4834" w14:textId="77777777">
            <w:pPr>
              <w:rPr>
                <w:sz w:val="20"/>
                <w:szCs w:val="20"/>
              </w:rPr>
            </w:pPr>
            <w:r w:rsidRPr="1CBA6BBC">
              <w:rPr>
                <w:sz w:val="20"/>
                <w:szCs w:val="20"/>
              </w:rPr>
              <w:t>Kohta 2 valmiiksi</w:t>
            </w:r>
          </w:p>
        </w:tc>
      </w:tr>
      <w:tr w:rsidRPr="007746B6" w:rsidR="00E4612F" w:rsidTr="710C0363" w14:paraId="22ED483A" w14:textId="77777777">
        <w:trPr>
          <w:trHeight w:val="373"/>
        </w:trPr>
        <w:tc>
          <w:tcPr>
            <w:tcW w:w="918" w:type="dxa"/>
          </w:tcPr>
          <w:p w:rsidRPr="007746B6" w:rsidR="00E4612F" w:rsidP="00E4612F" w:rsidRDefault="00E4612F" w14:paraId="22ED4836" w14:textId="77777777">
            <w:pPr>
              <w:rPr>
                <w:sz w:val="20"/>
                <w:szCs w:val="20"/>
              </w:rPr>
            </w:pPr>
            <w:r>
              <w:rPr>
                <w:sz w:val="20"/>
                <w:szCs w:val="20"/>
              </w:rPr>
              <w:t>0.14</w:t>
            </w:r>
          </w:p>
        </w:tc>
        <w:tc>
          <w:tcPr>
            <w:tcW w:w="1317" w:type="dxa"/>
          </w:tcPr>
          <w:p w:rsidRPr="007746B6" w:rsidR="00E4612F" w:rsidP="00E4612F" w:rsidRDefault="00E4612F" w14:paraId="22ED4837" w14:textId="77777777">
            <w:pPr>
              <w:rPr>
                <w:sz w:val="20"/>
                <w:szCs w:val="20"/>
              </w:rPr>
            </w:pPr>
            <w:r>
              <w:rPr>
                <w:sz w:val="20"/>
                <w:szCs w:val="20"/>
              </w:rPr>
              <w:t>12.9.2018</w:t>
            </w:r>
          </w:p>
        </w:tc>
        <w:tc>
          <w:tcPr>
            <w:tcW w:w="790" w:type="dxa"/>
          </w:tcPr>
          <w:p w:rsidRPr="007746B6" w:rsidR="00E4612F" w:rsidP="00E4612F" w:rsidRDefault="00E4612F" w14:paraId="22ED4838" w14:textId="77777777">
            <w:pPr>
              <w:rPr>
                <w:sz w:val="20"/>
                <w:szCs w:val="20"/>
              </w:rPr>
            </w:pPr>
            <w:r>
              <w:rPr>
                <w:sz w:val="20"/>
                <w:szCs w:val="20"/>
              </w:rPr>
              <w:t>Kaikki</w:t>
            </w:r>
          </w:p>
        </w:tc>
        <w:tc>
          <w:tcPr>
            <w:tcW w:w="4874" w:type="dxa"/>
          </w:tcPr>
          <w:p w:rsidRPr="007746B6" w:rsidR="00E4612F" w:rsidP="00E4612F" w:rsidRDefault="00E4612F" w14:paraId="22ED4839" w14:textId="77777777">
            <w:pPr>
              <w:rPr>
                <w:sz w:val="20"/>
                <w:szCs w:val="20"/>
              </w:rPr>
            </w:pPr>
            <w:r>
              <w:rPr>
                <w:sz w:val="20"/>
                <w:szCs w:val="20"/>
              </w:rPr>
              <w:t>Teeman päivitys</w:t>
            </w:r>
          </w:p>
        </w:tc>
      </w:tr>
      <w:tr w:rsidRPr="007746B6" w:rsidR="00E4612F" w:rsidTr="710C0363" w14:paraId="22ED483F" w14:textId="77777777">
        <w:trPr>
          <w:trHeight w:val="388"/>
        </w:trPr>
        <w:tc>
          <w:tcPr>
            <w:tcW w:w="918" w:type="dxa"/>
          </w:tcPr>
          <w:p w:rsidRPr="007746B6" w:rsidR="00E4612F" w:rsidP="00E4612F" w:rsidRDefault="00E4612F" w14:paraId="22ED483B" w14:textId="77777777">
            <w:pPr>
              <w:rPr>
                <w:sz w:val="20"/>
                <w:szCs w:val="20"/>
              </w:rPr>
            </w:pPr>
            <w:r>
              <w:rPr>
                <w:sz w:val="20"/>
                <w:szCs w:val="20"/>
              </w:rPr>
              <w:t>0.15</w:t>
            </w:r>
          </w:p>
        </w:tc>
        <w:tc>
          <w:tcPr>
            <w:tcW w:w="1317" w:type="dxa"/>
          </w:tcPr>
          <w:p w:rsidRPr="007746B6" w:rsidR="00E4612F" w:rsidP="00E4612F" w:rsidRDefault="00E4612F" w14:paraId="22ED483C" w14:textId="77777777">
            <w:pPr>
              <w:rPr>
                <w:sz w:val="20"/>
                <w:szCs w:val="20"/>
              </w:rPr>
            </w:pPr>
            <w:r>
              <w:rPr>
                <w:sz w:val="20"/>
                <w:szCs w:val="20"/>
              </w:rPr>
              <w:t>12.9.2018</w:t>
            </w:r>
          </w:p>
        </w:tc>
        <w:tc>
          <w:tcPr>
            <w:tcW w:w="790" w:type="dxa"/>
          </w:tcPr>
          <w:p w:rsidRPr="007746B6" w:rsidR="00E4612F" w:rsidP="00E4612F" w:rsidRDefault="00E4612F" w14:paraId="22ED483D" w14:textId="77777777">
            <w:pPr>
              <w:rPr>
                <w:sz w:val="20"/>
                <w:szCs w:val="20"/>
              </w:rPr>
            </w:pPr>
            <w:r>
              <w:rPr>
                <w:sz w:val="20"/>
                <w:szCs w:val="20"/>
              </w:rPr>
              <w:t>MJ</w:t>
            </w:r>
          </w:p>
        </w:tc>
        <w:tc>
          <w:tcPr>
            <w:tcW w:w="4874" w:type="dxa"/>
          </w:tcPr>
          <w:p w:rsidRPr="007746B6" w:rsidR="00E4612F" w:rsidP="00E4612F" w:rsidRDefault="00E4612F" w14:paraId="22ED483E" w14:textId="77777777">
            <w:pPr>
              <w:rPr>
                <w:sz w:val="20"/>
                <w:szCs w:val="20"/>
              </w:rPr>
            </w:pPr>
            <w:r>
              <w:rPr>
                <w:sz w:val="20"/>
                <w:szCs w:val="20"/>
              </w:rPr>
              <w:t>Kappale 4 muokkauksia</w:t>
            </w:r>
          </w:p>
        </w:tc>
      </w:tr>
      <w:tr w:rsidRPr="007746B6" w:rsidR="00E4612F" w:rsidTr="710C0363" w14:paraId="22ED4844" w14:textId="77777777">
        <w:trPr>
          <w:trHeight w:val="373"/>
        </w:trPr>
        <w:tc>
          <w:tcPr>
            <w:tcW w:w="918" w:type="dxa"/>
          </w:tcPr>
          <w:p w:rsidRPr="007746B6" w:rsidR="00E4612F" w:rsidP="00E4612F" w:rsidRDefault="001D774F" w14:paraId="22ED4840" w14:textId="07028A30">
            <w:pPr>
              <w:rPr>
                <w:sz w:val="20"/>
                <w:szCs w:val="20"/>
              </w:rPr>
            </w:pPr>
            <w:r>
              <w:rPr>
                <w:sz w:val="20"/>
                <w:szCs w:val="20"/>
              </w:rPr>
              <w:t>0.16</w:t>
            </w:r>
          </w:p>
        </w:tc>
        <w:tc>
          <w:tcPr>
            <w:tcW w:w="1317" w:type="dxa"/>
          </w:tcPr>
          <w:p w:rsidRPr="007746B6" w:rsidR="00E4612F" w:rsidP="00E4612F" w:rsidRDefault="001D774F" w14:paraId="22ED4841" w14:textId="4DBA8FAE">
            <w:pPr>
              <w:rPr>
                <w:sz w:val="20"/>
                <w:szCs w:val="20"/>
              </w:rPr>
            </w:pPr>
            <w:r>
              <w:rPr>
                <w:sz w:val="20"/>
                <w:szCs w:val="20"/>
              </w:rPr>
              <w:t>19.9.2018</w:t>
            </w:r>
          </w:p>
        </w:tc>
        <w:tc>
          <w:tcPr>
            <w:tcW w:w="790" w:type="dxa"/>
          </w:tcPr>
          <w:p w:rsidRPr="007746B6" w:rsidR="00E4612F" w:rsidP="00E4612F" w:rsidRDefault="001D774F" w14:paraId="22ED4842" w14:textId="6CAE8E3F">
            <w:pPr>
              <w:rPr>
                <w:sz w:val="20"/>
                <w:szCs w:val="20"/>
              </w:rPr>
            </w:pPr>
            <w:r>
              <w:rPr>
                <w:sz w:val="20"/>
                <w:szCs w:val="20"/>
              </w:rPr>
              <w:t>OS</w:t>
            </w:r>
          </w:p>
        </w:tc>
        <w:tc>
          <w:tcPr>
            <w:tcW w:w="4874" w:type="dxa"/>
          </w:tcPr>
          <w:p w:rsidRPr="007746B6" w:rsidR="00E4612F" w:rsidP="00E4612F" w:rsidRDefault="001D774F" w14:paraId="22ED4843" w14:textId="240A8CF8">
            <w:pPr>
              <w:rPr>
                <w:sz w:val="20"/>
                <w:szCs w:val="20"/>
              </w:rPr>
            </w:pPr>
            <w:r>
              <w:rPr>
                <w:sz w:val="20"/>
                <w:szCs w:val="20"/>
              </w:rPr>
              <w:t>Logo vaihdettu</w:t>
            </w:r>
          </w:p>
        </w:tc>
      </w:tr>
      <w:tr w:rsidRPr="007746B6" w:rsidR="00E4612F" w:rsidTr="710C0363" w14:paraId="22ED4849" w14:textId="77777777">
        <w:trPr>
          <w:trHeight w:val="373"/>
        </w:trPr>
        <w:tc>
          <w:tcPr>
            <w:tcW w:w="918" w:type="dxa"/>
          </w:tcPr>
          <w:p w:rsidRPr="007746B6" w:rsidR="00E4612F" w:rsidP="00E4612F" w:rsidRDefault="00682648" w14:paraId="22ED4845" w14:textId="4E93865F">
            <w:pPr>
              <w:rPr>
                <w:sz w:val="20"/>
                <w:szCs w:val="20"/>
              </w:rPr>
            </w:pPr>
            <w:r>
              <w:rPr>
                <w:sz w:val="20"/>
                <w:szCs w:val="20"/>
              </w:rPr>
              <w:t>0.17</w:t>
            </w:r>
          </w:p>
        </w:tc>
        <w:tc>
          <w:tcPr>
            <w:tcW w:w="1317" w:type="dxa"/>
          </w:tcPr>
          <w:p w:rsidRPr="007746B6" w:rsidR="00E4612F" w:rsidP="00E4612F" w:rsidRDefault="00682648" w14:paraId="22ED4846" w14:textId="72B6C399">
            <w:pPr>
              <w:rPr>
                <w:sz w:val="20"/>
                <w:szCs w:val="20"/>
              </w:rPr>
            </w:pPr>
            <w:r>
              <w:rPr>
                <w:sz w:val="20"/>
                <w:szCs w:val="20"/>
              </w:rPr>
              <w:t>2.10.2018</w:t>
            </w:r>
          </w:p>
        </w:tc>
        <w:tc>
          <w:tcPr>
            <w:tcW w:w="790" w:type="dxa"/>
          </w:tcPr>
          <w:p w:rsidRPr="007746B6" w:rsidR="00E4612F" w:rsidP="00E4612F" w:rsidRDefault="00682648" w14:paraId="22ED4847" w14:textId="49018303">
            <w:pPr>
              <w:rPr>
                <w:sz w:val="20"/>
                <w:szCs w:val="20"/>
              </w:rPr>
            </w:pPr>
            <w:r>
              <w:rPr>
                <w:sz w:val="20"/>
                <w:szCs w:val="20"/>
              </w:rPr>
              <w:t>MJ</w:t>
            </w:r>
          </w:p>
        </w:tc>
        <w:tc>
          <w:tcPr>
            <w:tcW w:w="4874" w:type="dxa"/>
          </w:tcPr>
          <w:p w:rsidRPr="007746B6" w:rsidR="00E4612F" w:rsidP="00E4612F" w:rsidRDefault="00682648" w14:paraId="22ED4848" w14:textId="4DE13F34">
            <w:pPr>
              <w:rPr>
                <w:sz w:val="20"/>
                <w:szCs w:val="20"/>
              </w:rPr>
            </w:pPr>
            <w:r>
              <w:rPr>
                <w:sz w:val="20"/>
                <w:szCs w:val="20"/>
              </w:rPr>
              <w:t>Kappale 1 valmiiksi</w:t>
            </w:r>
            <w:r w:rsidR="00643469">
              <w:rPr>
                <w:sz w:val="20"/>
                <w:szCs w:val="20"/>
              </w:rPr>
              <w:t>, kappale 3.3</w:t>
            </w:r>
          </w:p>
        </w:tc>
      </w:tr>
      <w:tr w:rsidRPr="007746B6" w:rsidR="00E4612F" w:rsidTr="710C0363" w14:paraId="22ED484E" w14:textId="77777777">
        <w:trPr>
          <w:trHeight w:val="373"/>
        </w:trPr>
        <w:tc>
          <w:tcPr>
            <w:tcW w:w="918" w:type="dxa"/>
          </w:tcPr>
          <w:p w:rsidRPr="007746B6" w:rsidR="00E4612F" w:rsidP="61E98F6C" w:rsidRDefault="61E98F6C" w14:paraId="22ED484A" w14:textId="0011A41E">
            <w:pPr>
              <w:rPr>
                <w:sz w:val="20"/>
                <w:szCs w:val="20"/>
              </w:rPr>
            </w:pPr>
            <w:r w:rsidRPr="61E98F6C">
              <w:rPr>
                <w:sz w:val="20"/>
                <w:szCs w:val="20"/>
              </w:rPr>
              <w:t>0.18</w:t>
            </w:r>
          </w:p>
        </w:tc>
        <w:tc>
          <w:tcPr>
            <w:tcW w:w="1317" w:type="dxa"/>
          </w:tcPr>
          <w:p w:rsidRPr="007746B6" w:rsidR="00E4612F" w:rsidP="61E98F6C" w:rsidRDefault="61E98F6C" w14:paraId="22ED484B" w14:textId="7D59477D">
            <w:pPr>
              <w:rPr>
                <w:sz w:val="20"/>
                <w:szCs w:val="20"/>
              </w:rPr>
            </w:pPr>
            <w:r w:rsidRPr="61E98F6C">
              <w:rPr>
                <w:sz w:val="20"/>
                <w:szCs w:val="20"/>
              </w:rPr>
              <w:t>3.10.2018</w:t>
            </w:r>
          </w:p>
        </w:tc>
        <w:tc>
          <w:tcPr>
            <w:tcW w:w="790" w:type="dxa"/>
          </w:tcPr>
          <w:p w:rsidRPr="007746B6" w:rsidR="00E4612F" w:rsidP="61E98F6C" w:rsidRDefault="61E98F6C" w14:paraId="22ED484C" w14:textId="6E63B1DC">
            <w:pPr>
              <w:rPr>
                <w:sz w:val="20"/>
                <w:szCs w:val="20"/>
              </w:rPr>
            </w:pPr>
            <w:r w:rsidRPr="61E98F6C">
              <w:rPr>
                <w:sz w:val="20"/>
                <w:szCs w:val="20"/>
              </w:rPr>
              <w:t>ML</w:t>
            </w:r>
          </w:p>
        </w:tc>
        <w:tc>
          <w:tcPr>
            <w:tcW w:w="4874" w:type="dxa"/>
          </w:tcPr>
          <w:p w:rsidRPr="007746B6" w:rsidR="00E4612F" w:rsidP="61E98F6C" w:rsidRDefault="61E98F6C" w14:paraId="22ED484D" w14:textId="1AD37EFD">
            <w:pPr>
              <w:rPr>
                <w:sz w:val="20"/>
                <w:szCs w:val="20"/>
              </w:rPr>
            </w:pPr>
            <w:r w:rsidRPr="61E98F6C">
              <w:rPr>
                <w:sz w:val="20"/>
                <w:szCs w:val="20"/>
              </w:rPr>
              <w:t>Pikkuvirheiden korjailu</w:t>
            </w:r>
          </w:p>
        </w:tc>
      </w:tr>
      <w:tr w:rsidRPr="007746B6" w:rsidR="00E4612F" w:rsidTr="710C0363" w14:paraId="22ED4853" w14:textId="77777777">
        <w:trPr>
          <w:trHeight w:val="373"/>
        </w:trPr>
        <w:tc>
          <w:tcPr>
            <w:tcW w:w="918" w:type="dxa"/>
          </w:tcPr>
          <w:p w:rsidRPr="007746B6" w:rsidR="00E4612F" w:rsidP="00E4612F" w:rsidRDefault="003E04D3" w14:paraId="22ED484F" w14:textId="4659647A">
            <w:pPr>
              <w:rPr>
                <w:sz w:val="20"/>
                <w:szCs w:val="20"/>
              </w:rPr>
            </w:pPr>
            <w:r>
              <w:rPr>
                <w:sz w:val="20"/>
                <w:szCs w:val="20"/>
              </w:rPr>
              <w:t>0.19</w:t>
            </w:r>
          </w:p>
        </w:tc>
        <w:tc>
          <w:tcPr>
            <w:tcW w:w="1317" w:type="dxa"/>
          </w:tcPr>
          <w:p w:rsidRPr="007746B6" w:rsidR="00E4612F" w:rsidP="00E4612F" w:rsidRDefault="003E04D3" w14:paraId="22ED4850" w14:textId="0EE67C98">
            <w:pPr>
              <w:rPr>
                <w:sz w:val="20"/>
                <w:szCs w:val="20"/>
              </w:rPr>
            </w:pPr>
            <w:r>
              <w:rPr>
                <w:sz w:val="20"/>
                <w:szCs w:val="20"/>
              </w:rPr>
              <w:t>3.10.2018</w:t>
            </w:r>
          </w:p>
        </w:tc>
        <w:tc>
          <w:tcPr>
            <w:tcW w:w="790" w:type="dxa"/>
          </w:tcPr>
          <w:p w:rsidRPr="007746B6" w:rsidR="00E4612F" w:rsidP="00E4612F" w:rsidRDefault="003E04D3" w14:paraId="22ED4851" w14:textId="447B4DB5">
            <w:pPr>
              <w:rPr>
                <w:sz w:val="20"/>
                <w:szCs w:val="20"/>
              </w:rPr>
            </w:pPr>
            <w:r>
              <w:rPr>
                <w:sz w:val="20"/>
                <w:szCs w:val="20"/>
              </w:rPr>
              <w:t>NJ</w:t>
            </w:r>
          </w:p>
        </w:tc>
        <w:tc>
          <w:tcPr>
            <w:tcW w:w="4874" w:type="dxa"/>
          </w:tcPr>
          <w:p w:rsidRPr="007746B6" w:rsidR="00E4612F" w:rsidP="00E4612F" w:rsidRDefault="003E04D3" w14:paraId="22ED4852" w14:textId="6726574D">
            <w:pPr>
              <w:rPr>
                <w:sz w:val="20"/>
                <w:szCs w:val="20"/>
              </w:rPr>
            </w:pPr>
            <w:r>
              <w:rPr>
                <w:sz w:val="20"/>
                <w:szCs w:val="20"/>
              </w:rPr>
              <w:t>Riskien hallinnan lisäys ja sprinttiaikataulu kuntoon</w:t>
            </w:r>
          </w:p>
        </w:tc>
      </w:tr>
      <w:tr w:rsidRPr="007746B6" w:rsidR="00E4612F" w:rsidTr="710C0363" w14:paraId="22ED4858" w14:textId="77777777">
        <w:trPr>
          <w:trHeight w:val="373"/>
        </w:trPr>
        <w:tc>
          <w:tcPr>
            <w:tcW w:w="918" w:type="dxa"/>
          </w:tcPr>
          <w:p w:rsidRPr="007746B6" w:rsidR="00E4612F" w:rsidP="710C0363" w:rsidRDefault="710C0363" w14:paraId="22ED4854" w14:textId="0CBE1EA3">
            <w:pPr>
              <w:rPr>
                <w:sz w:val="20"/>
                <w:szCs w:val="20"/>
              </w:rPr>
            </w:pPr>
            <w:r w:rsidRPr="710C0363">
              <w:rPr>
                <w:sz w:val="20"/>
                <w:szCs w:val="20"/>
              </w:rPr>
              <w:t>0.2</w:t>
            </w:r>
          </w:p>
        </w:tc>
        <w:tc>
          <w:tcPr>
            <w:tcW w:w="1317" w:type="dxa"/>
          </w:tcPr>
          <w:p w:rsidRPr="007746B6" w:rsidR="00E4612F" w:rsidP="710C0363" w:rsidRDefault="710C0363" w14:paraId="22ED4855" w14:textId="43634B43">
            <w:pPr>
              <w:rPr>
                <w:sz w:val="20"/>
                <w:szCs w:val="20"/>
              </w:rPr>
            </w:pPr>
            <w:r w:rsidRPr="710C0363">
              <w:rPr>
                <w:sz w:val="20"/>
                <w:szCs w:val="20"/>
              </w:rPr>
              <w:t>10.10.2018</w:t>
            </w:r>
          </w:p>
        </w:tc>
        <w:tc>
          <w:tcPr>
            <w:tcW w:w="790" w:type="dxa"/>
          </w:tcPr>
          <w:p w:rsidRPr="007746B6" w:rsidR="00E4612F" w:rsidP="710C0363" w:rsidRDefault="710C0363" w14:paraId="22ED4856" w14:textId="25FF7991">
            <w:pPr>
              <w:rPr>
                <w:sz w:val="20"/>
                <w:szCs w:val="20"/>
              </w:rPr>
            </w:pPr>
            <w:r w:rsidRPr="710C0363">
              <w:rPr>
                <w:sz w:val="20"/>
                <w:szCs w:val="20"/>
              </w:rPr>
              <w:t>MJ</w:t>
            </w:r>
          </w:p>
        </w:tc>
        <w:tc>
          <w:tcPr>
            <w:tcW w:w="4874" w:type="dxa"/>
          </w:tcPr>
          <w:p w:rsidRPr="007746B6" w:rsidR="00E4612F" w:rsidP="710C0363" w:rsidRDefault="710C0363" w14:paraId="22ED4857" w14:textId="094D4BAF">
            <w:pPr>
              <w:rPr>
                <w:sz w:val="20"/>
                <w:szCs w:val="20"/>
              </w:rPr>
            </w:pPr>
            <w:r w:rsidRPr="710C0363">
              <w:rPr>
                <w:sz w:val="20"/>
                <w:szCs w:val="20"/>
              </w:rPr>
              <w:t>Kappale 4</w:t>
            </w:r>
            <w:r w:rsidR="003B584A">
              <w:rPr>
                <w:sz w:val="20"/>
                <w:szCs w:val="20"/>
              </w:rPr>
              <w:t>, 5 ja 6</w:t>
            </w:r>
            <w:bookmarkStart w:name="_GoBack" w:id="1"/>
            <w:bookmarkEnd w:id="1"/>
            <w:r w:rsidRPr="710C0363">
              <w:rPr>
                <w:sz w:val="20"/>
                <w:szCs w:val="20"/>
              </w:rPr>
              <w:t xml:space="preserve"> valmiiksi</w:t>
            </w:r>
          </w:p>
        </w:tc>
      </w:tr>
      <w:tr w:rsidRPr="007746B6" w:rsidR="00E4612F" w:rsidTr="710C0363" w14:paraId="22ED485D" w14:textId="77777777">
        <w:trPr>
          <w:trHeight w:val="373"/>
        </w:trPr>
        <w:tc>
          <w:tcPr>
            <w:tcW w:w="918" w:type="dxa"/>
          </w:tcPr>
          <w:p w:rsidRPr="007746B6" w:rsidR="00E4612F" w:rsidP="00E4612F" w:rsidRDefault="00E4612F" w14:paraId="22ED4859" w14:textId="77777777">
            <w:pPr>
              <w:rPr>
                <w:sz w:val="20"/>
                <w:szCs w:val="20"/>
              </w:rPr>
            </w:pPr>
          </w:p>
        </w:tc>
        <w:tc>
          <w:tcPr>
            <w:tcW w:w="1317" w:type="dxa"/>
          </w:tcPr>
          <w:p w:rsidRPr="007746B6" w:rsidR="00E4612F" w:rsidP="00E4612F" w:rsidRDefault="00E4612F" w14:paraId="22ED485A" w14:textId="77777777">
            <w:pPr>
              <w:rPr>
                <w:sz w:val="20"/>
                <w:szCs w:val="20"/>
              </w:rPr>
            </w:pPr>
          </w:p>
        </w:tc>
        <w:tc>
          <w:tcPr>
            <w:tcW w:w="790" w:type="dxa"/>
          </w:tcPr>
          <w:p w:rsidRPr="007746B6" w:rsidR="00E4612F" w:rsidP="00E4612F" w:rsidRDefault="00E4612F" w14:paraId="22ED485B" w14:textId="77777777">
            <w:pPr>
              <w:rPr>
                <w:sz w:val="20"/>
                <w:szCs w:val="20"/>
              </w:rPr>
            </w:pPr>
          </w:p>
        </w:tc>
        <w:tc>
          <w:tcPr>
            <w:tcW w:w="4874" w:type="dxa"/>
          </w:tcPr>
          <w:p w:rsidRPr="007746B6" w:rsidR="00E4612F" w:rsidP="00E4612F" w:rsidRDefault="00E4612F" w14:paraId="22ED485C" w14:textId="77777777">
            <w:pPr>
              <w:rPr>
                <w:sz w:val="20"/>
                <w:szCs w:val="20"/>
              </w:rPr>
            </w:pPr>
          </w:p>
        </w:tc>
      </w:tr>
      <w:tr w:rsidRPr="007746B6" w:rsidR="00E4612F" w:rsidTr="710C0363" w14:paraId="22ED4862" w14:textId="77777777">
        <w:trPr>
          <w:trHeight w:val="373"/>
        </w:trPr>
        <w:tc>
          <w:tcPr>
            <w:tcW w:w="918" w:type="dxa"/>
          </w:tcPr>
          <w:p w:rsidRPr="007746B6" w:rsidR="00E4612F" w:rsidP="00E4612F" w:rsidRDefault="00E4612F" w14:paraId="22ED485E" w14:textId="77777777">
            <w:pPr>
              <w:rPr>
                <w:sz w:val="20"/>
                <w:szCs w:val="20"/>
              </w:rPr>
            </w:pPr>
          </w:p>
        </w:tc>
        <w:tc>
          <w:tcPr>
            <w:tcW w:w="1317" w:type="dxa"/>
          </w:tcPr>
          <w:p w:rsidRPr="007746B6" w:rsidR="00E4612F" w:rsidP="00E4612F" w:rsidRDefault="00E4612F" w14:paraId="22ED485F" w14:textId="77777777">
            <w:pPr>
              <w:rPr>
                <w:sz w:val="20"/>
                <w:szCs w:val="20"/>
              </w:rPr>
            </w:pPr>
          </w:p>
        </w:tc>
        <w:tc>
          <w:tcPr>
            <w:tcW w:w="790" w:type="dxa"/>
          </w:tcPr>
          <w:p w:rsidRPr="007746B6" w:rsidR="00E4612F" w:rsidP="00E4612F" w:rsidRDefault="00E4612F" w14:paraId="22ED4860" w14:textId="77777777">
            <w:pPr>
              <w:rPr>
                <w:sz w:val="20"/>
                <w:szCs w:val="20"/>
              </w:rPr>
            </w:pPr>
          </w:p>
        </w:tc>
        <w:tc>
          <w:tcPr>
            <w:tcW w:w="4874" w:type="dxa"/>
          </w:tcPr>
          <w:p w:rsidRPr="007746B6" w:rsidR="00E4612F" w:rsidP="00E4612F" w:rsidRDefault="00E4612F" w14:paraId="22ED4861" w14:textId="77777777">
            <w:pPr>
              <w:rPr>
                <w:sz w:val="20"/>
                <w:szCs w:val="20"/>
              </w:rPr>
            </w:pPr>
          </w:p>
        </w:tc>
      </w:tr>
      <w:tr w:rsidRPr="007746B6" w:rsidR="00E4612F" w:rsidTr="710C0363" w14:paraId="22ED4867" w14:textId="77777777">
        <w:trPr>
          <w:trHeight w:val="373"/>
        </w:trPr>
        <w:tc>
          <w:tcPr>
            <w:tcW w:w="918" w:type="dxa"/>
          </w:tcPr>
          <w:p w:rsidRPr="007746B6" w:rsidR="00E4612F" w:rsidP="00E4612F" w:rsidRDefault="00E4612F" w14:paraId="22ED4863" w14:textId="77777777">
            <w:pPr>
              <w:rPr>
                <w:sz w:val="20"/>
                <w:szCs w:val="20"/>
              </w:rPr>
            </w:pPr>
          </w:p>
        </w:tc>
        <w:tc>
          <w:tcPr>
            <w:tcW w:w="1317" w:type="dxa"/>
          </w:tcPr>
          <w:p w:rsidRPr="007746B6" w:rsidR="00E4612F" w:rsidP="00E4612F" w:rsidRDefault="00E4612F" w14:paraId="22ED4864" w14:textId="77777777">
            <w:pPr>
              <w:rPr>
                <w:sz w:val="20"/>
                <w:szCs w:val="20"/>
              </w:rPr>
            </w:pPr>
          </w:p>
        </w:tc>
        <w:tc>
          <w:tcPr>
            <w:tcW w:w="790" w:type="dxa"/>
          </w:tcPr>
          <w:p w:rsidRPr="007746B6" w:rsidR="00E4612F" w:rsidP="00E4612F" w:rsidRDefault="00E4612F" w14:paraId="22ED4865" w14:textId="77777777">
            <w:pPr>
              <w:rPr>
                <w:sz w:val="20"/>
                <w:szCs w:val="20"/>
              </w:rPr>
            </w:pPr>
          </w:p>
        </w:tc>
        <w:tc>
          <w:tcPr>
            <w:tcW w:w="4874" w:type="dxa"/>
          </w:tcPr>
          <w:p w:rsidRPr="007746B6" w:rsidR="00E4612F" w:rsidP="00E4612F" w:rsidRDefault="00E4612F" w14:paraId="22ED4866" w14:textId="77777777">
            <w:pPr>
              <w:rPr>
                <w:sz w:val="20"/>
                <w:szCs w:val="20"/>
              </w:rPr>
            </w:pPr>
          </w:p>
        </w:tc>
      </w:tr>
      <w:tr w:rsidRPr="007746B6" w:rsidR="00E4612F" w:rsidTr="710C0363" w14:paraId="22ED486C" w14:textId="77777777">
        <w:trPr>
          <w:trHeight w:val="373"/>
        </w:trPr>
        <w:tc>
          <w:tcPr>
            <w:tcW w:w="918" w:type="dxa"/>
          </w:tcPr>
          <w:p w:rsidR="00E4612F" w:rsidP="00E4612F" w:rsidRDefault="00E4612F" w14:paraId="22ED4868" w14:textId="77777777">
            <w:pPr>
              <w:rPr>
                <w:sz w:val="20"/>
                <w:szCs w:val="20"/>
              </w:rPr>
            </w:pPr>
          </w:p>
        </w:tc>
        <w:tc>
          <w:tcPr>
            <w:tcW w:w="1317" w:type="dxa"/>
          </w:tcPr>
          <w:p w:rsidR="00E4612F" w:rsidP="00E4612F" w:rsidRDefault="00E4612F" w14:paraId="22ED4869" w14:textId="77777777">
            <w:pPr>
              <w:rPr>
                <w:sz w:val="20"/>
                <w:szCs w:val="20"/>
              </w:rPr>
            </w:pPr>
          </w:p>
        </w:tc>
        <w:tc>
          <w:tcPr>
            <w:tcW w:w="790" w:type="dxa"/>
          </w:tcPr>
          <w:p w:rsidR="00E4612F" w:rsidP="00E4612F" w:rsidRDefault="00E4612F" w14:paraId="22ED486A" w14:textId="77777777">
            <w:pPr>
              <w:rPr>
                <w:sz w:val="20"/>
                <w:szCs w:val="20"/>
              </w:rPr>
            </w:pPr>
          </w:p>
        </w:tc>
        <w:tc>
          <w:tcPr>
            <w:tcW w:w="4874" w:type="dxa"/>
          </w:tcPr>
          <w:p w:rsidR="00E4612F" w:rsidP="00E4612F" w:rsidRDefault="00E4612F" w14:paraId="22ED486B" w14:textId="77777777">
            <w:pPr>
              <w:rPr>
                <w:sz w:val="20"/>
                <w:szCs w:val="20"/>
              </w:rPr>
            </w:pPr>
          </w:p>
        </w:tc>
      </w:tr>
    </w:tbl>
    <w:p w:rsidR="00E4612F" w:rsidP="00E4612F" w:rsidRDefault="00E4612F" w14:paraId="22ED486D" w14:textId="77777777"/>
    <w:p w:rsidR="00E4612F" w:rsidRDefault="00E4612F" w14:paraId="22ED486E" w14:textId="77777777">
      <w:pPr>
        <w:spacing w:line="259" w:lineRule="auto"/>
      </w:pPr>
      <w:r>
        <w:br w:type="page"/>
      </w:r>
    </w:p>
    <w:p w:rsidRPr="009C4439" w:rsidR="00E4612F" w:rsidP="009C4439" w:rsidRDefault="00E4612F" w14:paraId="22ED486F" w14:textId="77777777">
      <w:pPr>
        <w:pStyle w:val="Heading1"/>
      </w:pPr>
      <w:bookmarkStart w:name="_Toc526940164" w:id="2"/>
      <w:r w:rsidRPr="009C4439">
        <w:t>Projektin ja tuloksen kuvaus</w:t>
      </w:r>
      <w:bookmarkEnd w:id="2"/>
    </w:p>
    <w:p w:rsidR="00541538" w:rsidP="00E4612F" w:rsidRDefault="00E4612F" w14:paraId="32D6E0BD" w14:textId="50DA011E">
      <w:r>
        <w:t>Tässä dokumentissa kuvataan Refil-projektin taustaa, tavoitteita, tehtäviä, vaihejakoa, resursseja ja organisaatiota. Vaihejaon yhteydessä on kuvattu jokainen vaihe erikseen lyhyesti.</w:t>
      </w:r>
    </w:p>
    <w:p w:rsidRPr="009C4439" w:rsidR="00E4612F" w:rsidP="009C4439" w:rsidRDefault="00E4612F" w14:paraId="22ED4871" w14:textId="77777777">
      <w:pPr>
        <w:pStyle w:val="Heading2"/>
      </w:pPr>
      <w:bookmarkStart w:name="_Toc494357480" w:id="3"/>
      <w:bookmarkStart w:name="_Toc526940165" w:id="4"/>
      <w:r w:rsidRPr="009C4439">
        <w:t>Tausta ja lähtökohdat</w:t>
      </w:r>
      <w:bookmarkEnd w:id="3"/>
      <w:bookmarkEnd w:id="4"/>
    </w:p>
    <w:p w:rsidRPr="0048689B" w:rsidR="00541538" w:rsidP="00E4612F" w:rsidRDefault="7DC6B6DF" w14:paraId="7F2FF09D" w14:textId="14E85E5E">
      <w:r>
        <w:t>Projektin lähtökohtana on tutkia toimeksiantaja Trimedialle mahdollisuuksia kehittää koordinointisovellus alakoululaisten leirikoulurahaston hallintaan. Vaihtoehtoisesti tehdään jokin toinen web-sovellus headless-CMS -toteutuksena. Projekti toteutetaan Jyväskylän ammattikorkeakoulun Teknologiayksikön järjestämällä TTMS1100 Projekti-opintojaksolla, joten projektilla on myös opetukselliset tavoitteet. Toimeksiantajan kannalta projektissa on tärkeintä sen tutkimuksellinen tavoite, koska heitä kiinnostaa kuinka heidän yleisesti käyttämänsä Wordpress-tekniikan päällä voitaisiin käyttää muita tekniikoita, varsinkin Vue.js:ää.</w:t>
      </w:r>
    </w:p>
    <w:p w:rsidRPr="009C4439" w:rsidR="00E4612F" w:rsidP="009C4439" w:rsidRDefault="00E4612F" w14:paraId="22ED4873" w14:textId="77777777">
      <w:pPr>
        <w:pStyle w:val="Heading2"/>
      </w:pPr>
      <w:bookmarkStart w:name="_Toc494357481" w:id="5"/>
      <w:bookmarkStart w:name="_Toc526940166" w:id="6"/>
      <w:r w:rsidRPr="009C4439">
        <w:t>Tavoitteet ja tehtävät</w:t>
      </w:r>
      <w:bookmarkEnd w:id="5"/>
      <w:bookmarkEnd w:id="6"/>
    </w:p>
    <w:p w:rsidR="00E4612F" w:rsidP="00E4612F" w:rsidRDefault="7DC6B6DF" w14:paraId="22ED4874" w14:textId="41EF2C32">
      <w:r>
        <w:t>Projektin tavoitteena on kehittää leirikoulurahaston koordinointisovelluksesta palvelumalli, sekä tämä pohjalta jonkinlainen toimiva prototyyppi. Suunnittelussa käytetään tukena Trimedian omaa kokemusta Wordpress-pohjaisista headless-CMS -käyttöliittymistä, joten prototyyppi tullaan myös kehittämään Wordpress-pohjalle. Lisäksi Wordpress-pohjan päälle voidaan luoda ominaisuuksia käyttäen projektiryhmän harkinnan mukaan joko esim. Vue.js:ää tai Reactia. Oleellisena osana toimeksiantoon kuuluu myös paljon UX-suunnittelua, jotta sovelluksesta saataisiin mahdollisimman käyttäjäystävällinen sekä aikuisten että lasten kannalta.</w:t>
      </w:r>
    </w:p>
    <w:p w:rsidR="00270A70" w:rsidP="00E4612F" w:rsidRDefault="61E98F6C" w14:paraId="0897D675" w14:textId="2D0C75DD">
      <w:r>
        <w:t>Koska toimeksianto alkaa lähes tyhjästä ja on hyvin palvelusuunnittelupohjainen, projektiryhmälle on annettu Trimedian toimesta hyvin vapaat kädet tutkia ja ideoida erilaisia vaihtoehtoja ja mahdollisuuksia tällaisen sovelluksen toteuttamiseksi, niin sen ominaisuuksien kuin käyttöliittymänkin osalta. Pääasiana on kuitenkin oppia paremmin Wordpressin käyttöä ja käyttöliittymäsuunnittelua, sekä tutkia mahdollisuuksia, kuinka Wordpressin päälle voitaisiin yhdistää myös muita teknologioita; pääasiallisina vaihtoehtoina joko Vue.js tai React. Lisäksi projektin aikana opitaan myös työskentelemään ja kommunikoimaan yhteistyössä oikean toimeksiantajan kanssa.</w:t>
      </w:r>
    </w:p>
    <w:p w:rsidRPr="009C4439" w:rsidR="00E4612F" w:rsidP="009C4439" w:rsidRDefault="00E4612F" w14:paraId="22ED4878" w14:textId="77777777">
      <w:pPr>
        <w:pStyle w:val="Heading2"/>
      </w:pPr>
      <w:bookmarkStart w:name="_Toc494357482" w:id="7"/>
      <w:bookmarkStart w:name="_Toc526940167" w:id="8"/>
      <w:r w:rsidRPr="009C4439">
        <w:t>Rajaus ja liittymät</w:t>
      </w:r>
      <w:bookmarkEnd w:id="7"/>
      <w:bookmarkEnd w:id="8"/>
    </w:p>
    <w:p w:rsidRPr="00C50D2D" w:rsidR="00BE476F" w:rsidP="00E4612F" w:rsidRDefault="7DC6B6DF" w14:paraId="1CACA90E" w14:textId="08B11C0F">
      <w:pPr>
        <w:rPr>
          <w:szCs w:val="24"/>
        </w:rPr>
      </w:pPr>
      <w:r>
        <w:t>Mikäli projektiryhmä tulisi toteamaan, että tällaisen leirikoulurahaston koordinointisovelluksen toteuttaminen on liian haasteellinen tai laaja, vaihtoehtoisena tehtävänantona Trimedialta on, että tällöin tullaan vaihtamaan toimeksiannon aihetta ja luodaan jokin toisenlainen web-sovellus headless-CMS -toteutuksena. Tämän web-sovelluksen aihe pohditaan sitten Trimedian toimeksiantajan kanssa uudelleen. Tässäkin tapauksessa käytettävät tekniikat tulevat silti olemaan UX-suunnittelu, Wordpress + React/Vue, ja tutkimuksellinen tavoite näiden tekniikoiden yhdistämiseksi säilyy samana.</w:t>
      </w:r>
    </w:p>
    <w:p w:rsidRPr="009C4439" w:rsidR="00E4612F" w:rsidP="009C4439" w:rsidRDefault="00E4612F" w14:paraId="22ED487C" w14:textId="77777777">
      <w:pPr>
        <w:pStyle w:val="Heading2"/>
      </w:pPr>
      <w:bookmarkStart w:name="_Toc494357483" w:id="9"/>
      <w:bookmarkStart w:name="_Toc526940168" w:id="10"/>
      <w:r w:rsidRPr="009C4439">
        <w:t>Oikeude</w:t>
      </w:r>
      <w:bookmarkEnd w:id="9"/>
      <w:r w:rsidR="005C097A">
        <w:t>t</w:t>
      </w:r>
      <w:bookmarkEnd w:id="10"/>
    </w:p>
    <w:p w:rsidR="00BE476F" w:rsidP="00E4612F" w:rsidRDefault="00E4612F" w14:paraId="7C1AD583" w14:textId="3BAAE4B6">
      <w:r>
        <w:t>Projektin osapuolten oikeudet on määritetty projektisopimuksessa.</w:t>
      </w:r>
    </w:p>
    <w:p w:rsidR="00E4612F" w:rsidP="00E4612F" w:rsidRDefault="00E4612F" w14:paraId="22ED487E" w14:textId="77777777">
      <w:pPr>
        <w:pStyle w:val="Heading2"/>
      </w:pPr>
      <w:bookmarkStart w:name="_Toc526940169" w:id="11"/>
      <w:r w:rsidRPr="1CBA6BBC">
        <w:t>Termit ja määritelmät</w:t>
      </w:r>
      <w:bookmarkEnd w:id="11"/>
    </w:p>
    <w:p w:rsidRPr="003E04D3" w:rsidR="005C097A" w:rsidP="00E4612F" w:rsidRDefault="7DC6B6DF" w14:paraId="22ED487F" w14:textId="0BBD9690">
      <w:pPr>
        <w:rPr>
          <w:lang w:val="en-US"/>
        </w:rPr>
      </w:pPr>
      <w:r w:rsidRPr="003E04D3">
        <w:rPr>
          <w:lang w:val="en-US"/>
        </w:rPr>
        <w:t>Headless-CMS = Headless Content Management System</w:t>
      </w:r>
    </w:p>
    <w:p w:rsidR="00E4612F" w:rsidP="009C4439" w:rsidRDefault="00E4612F" w14:paraId="22ED4880" w14:textId="77777777">
      <w:pPr>
        <w:pStyle w:val="Heading1"/>
      </w:pPr>
      <w:bookmarkStart w:name="_Toc494357484" w:id="12"/>
      <w:bookmarkStart w:name="_Toc526940170" w:id="13"/>
      <w:r w:rsidRPr="009C4439">
        <w:t>Projektiorganisaatio</w:t>
      </w:r>
      <w:bookmarkEnd w:id="12"/>
      <w:bookmarkEnd w:id="13"/>
    </w:p>
    <w:p w:rsidRPr="005C097A" w:rsidR="005C097A" w:rsidP="005C097A" w:rsidRDefault="0048689B" w14:paraId="549CBEE6" w14:textId="61ADCBFA">
      <w:r>
        <w:t xml:space="preserve">Projektin jäsenten, ohjaajien ja </w:t>
      </w:r>
      <w:r w:rsidR="0082289B">
        <w:t>toimeksiantaja</w:t>
      </w:r>
      <w:r>
        <w:t xml:space="preserve"> esittely.</w:t>
      </w:r>
    </w:p>
    <w:p w:rsidRPr="009C4439" w:rsidR="00E4612F" w:rsidP="009C4439" w:rsidRDefault="00E4612F" w14:paraId="22ED4881" w14:textId="0267E409">
      <w:pPr>
        <w:pStyle w:val="Heading2"/>
      </w:pPr>
      <w:bookmarkStart w:name="_Toc494357485" w:id="14"/>
      <w:bookmarkStart w:name="_Toc526940171" w:id="15"/>
      <w:r w:rsidRPr="009C4439">
        <w:t>Organisaation esittely</w:t>
      </w:r>
      <w:bookmarkEnd w:id="14"/>
      <w:bookmarkEnd w:id="15"/>
    </w:p>
    <w:p w:rsidR="00BE476F" w:rsidP="00E4612F" w:rsidRDefault="00E4612F" w14:paraId="3D2FA1CC" w14:textId="03C38738">
      <w:r>
        <w:t>Projektin organisaatio koostuu viidestä Jyväskylän ammattikorkeakoulun Mediatekniika</w:t>
      </w:r>
      <w:r w:rsidR="00EF39E6">
        <w:t>n kolmannen vuoden opiskelij</w:t>
      </w:r>
      <w:r>
        <w:t>a</w:t>
      </w:r>
      <w:r w:rsidR="00EF39E6">
        <w:t>sta</w:t>
      </w:r>
      <w:r>
        <w:t>, projektiryhmän ohjaajis</w:t>
      </w:r>
      <w:r w:rsidR="00BE476F">
        <w:t>ta sekä toimeksiantajan edustaji</w:t>
      </w:r>
      <w:r>
        <w:t xml:space="preserve">sta. </w:t>
      </w:r>
    </w:p>
    <w:p w:rsidRPr="009C4439" w:rsidR="00E4612F" w:rsidP="009C4439" w:rsidRDefault="00E4612F" w14:paraId="22ED4883" w14:textId="77777777">
      <w:pPr>
        <w:pStyle w:val="Heading3"/>
      </w:pPr>
      <w:bookmarkStart w:name="_Toc494357486" w:id="16"/>
      <w:bookmarkStart w:name="_Toc526940172" w:id="17"/>
      <w:r w:rsidRPr="009C4439">
        <w:t>Projektiryhmä</w:t>
      </w:r>
      <w:bookmarkEnd w:id="16"/>
      <w:bookmarkEnd w:id="17"/>
    </w:p>
    <w:p w:rsidR="00E4612F" w:rsidP="00E4612F" w:rsidRDefault="61E98F6C" w14:paraId="22ED4884" w14:textId="5998DE7F">
      <w:r>
        <w:t xml:space="preserve">Projektiryhmään kuuluu Noora Jokinen, Marja Jämbeck, Miika Laitila, Jere Pyhäjärvi ja Otto Savolainen. Ensimmäisenä projektipäällikkönä toimii Jere Pyhäjärvi ja sihteerinä Miika Laitila. Projektin edetessä ryhmän päällikön ja sihteerin roolit kiertävät ryhmän sisällä siten, että jokainen ryhmän jäsen toimii </w:t>
      </w:r>
      <w:r w:rsidR="008D5CEB">
        <w:t xml:space="preserve">vähintään </w:t>
      </w:r>
      <w:r>
        <w:t>kerran molemmissa rooleissa.</w:t>
      </w:r>
    </w:p>
    <w:p w:rsidR="00E4612F" w:rsidP="00E4612F" w:rsidRDefault="710C0363" w14:paraId="22ED4885" w14:textId="6AC56D5A">
      <w:r>
        <w:t>Projektiryhmä suorittaa Ohjausryhmän projektille asettamat tehtävät käytettävissä olevien resurssien puitteissa. Resursseja on varattu n. 350 tuntia kullekin ryhmän jäsenelle, eli yhteensä 1750 tuntia. Tästä 70 tuntia/henkilö on varattu oppilaitoksen järjestämälle projektin ohjaukselle, eli varsinaista projektityöskentelyä on kokonaisuudessaan 1400 tuntia, eli n. 280/henkilö.</w:t>
      </w:r>
    </w:p>
    <w:p w:rsidR="00E4612F" w:rsidP="00E4612F" w:rsidRDefault="00E4612F" w14:paraId="22ED4886" w14:textId="1B4EC5AB">
      <w:r>
        <w:t>Projektipäällikön vastuualueisiin kuuluu tehtävien jakaminen ryhmän jäsenille, projektin kokonaistilanteen seuranta ja Sprinttien tilannekatsaus</w:t>
      </w:r>
      <w:r w:rsidR="00BE476F">
        <w:t>ten laatiminen. Ryhmän sihteeri</w:t>
      </w:r>
      <w:r>
        <w:t xml:space="preserve"> huolehtii palaverimuistioiden kirjoittamisesta. Sihteeri toimii myös ryhmän varaprojektipäällikkönä, mikäli projektipäällikkö ei pääse syystä tai toisesta paikalle. Sihteerin varamiehenä toimii seuraavana kierrossa oleva sihteeri. Kukin ryhmän jäsen vastaa tälle annetuista tehtävistä ryhmän pelisääntöjen mukaisesti.</w:t>
      </w:r>
    </w:p>
    <w:p w:rsidR="00E4612F" w:rsidP="009C4439" w:rsidRDefault="00E4612F" w14:paraId="22ED4887" w14:textId="77777777">
      <w:pPr>
        <w:pStyle w:val="Kappaleotsikko"/>
      </w:pPr>
      <w:r w:rsidRPr="1CBA6BBC">
        <w:t>Projektiryhmän kokoonpano:</w:t>
      </w:r>
    </w:p>
    <w:tbl>
      <w:tblPr>
        <w:tblStyle w:val="TableGrid"/>
        <w:tblW w:w="0" w:type="auto"/>
        <w:tblLook w:val="04A0" w:firstRow="1" w:lastRow="0" w:firstColumn="1" w:lastColumn="0" w:noHBand="0" w:noVBand="1"/>
      </w:tblPr>
      <w:tblGrid>
        <w:gridCol w:w="4162"/>
        <w:gridCol w:w="4162"/>
      </w:tblGrid>
      <w:tr w:rsidR="00E4612F" w:rsidTr="00E4612F" w14:paraId="22ED488A" w14:textId="77777777">
        <w:tc>
          <w:tcPr>
            <w:tcW w:w="4162" w:type="dxa"/>
          </w:tcPr>
          <w:p w:rsidRPr="006D02DB" w:rsidR="00E4612F" w:rsidP="00E4612F" w:rsidRDefault="00E4612F" w14:paraId="22ED4888" w14:textId="77777777">
            <w:pPr>
              <w:rPr>
                <w:b/>
                <w:bCs/>
              </w:rPr>
            </w:pPr>
            <w:r w:rsidRPr="1CBA6BBC">
              <w:rPr>
                <w:b/>
                <w:bCs/>
              </w:rPr>
              <w:t>Nimi:</w:t>
            </w:r>
          </w:p>
        </w:tc>
        <w:tc>
          <w:tcPr>
            <w:tcW w:w="4162" w:type="dxa"/>
          </w:tcPr>
          <w:p w:rsidRPr="006D02DB" w:rsidR="00E4612F" w:rsidP="00E4612F" w:rsidRDefault="00E4612F" w14:paraId="22ED4889" w14:textId="77777777">
            <w:pPr>
              <w:rPr>
                <w:b/>
                <w:bCs/>
              </w:rPr>
            </w:pPr>
            <w:r w:rsidRPr="1CBA6BBC">
              <w:rPr>
                <w:b/>
                <w:bCs/>
              </w:rPr>
              <w:t>Puhelinnumero:</w:t>
            </w:r>
          </w:p>
        </w:tc>
      </w:tr>
      <w:tr w:rsidR="00E4612F" w:rsidTr="00E4612F" w14:paraId="22ED488D" w14:textId="77777777">
        <w:tc>
          <w:tcPr>
            <w:tcW w:w="4162" w:type="dxa"/>
          </w:tcPr>
          <w:p w:rsidR="00E4612F" w:rsidP="00E4612F" w:rsidRDefault="00E4612F" w14:paraId="22ED488B" w14:textId="77777777">
            <w:r>
              <w:t>Noora Jokinen</w:t>
            </w:r>
          </w:p>
        </w:tc>
        <w:tc>
          <w:tcPr>
            <w:tcW w:w="4162" w:type="dxa"/>
          </w:tcPr>
          <w:p w:rsidR="00E4612F" w:rsidP="00E4612F" w:rsidRDefault="00E4612F" w14:paraId="22ED488C" w14:textId="77777777">
            <w:r>
              <w:t>050-5238973</w:t>
            </w:r>
          </w:p>
        </w:tc>
      </w:tr>
      <w:tr w:rsidR="00E4612F" w:rsidTr="00E4612F" w14:paraId="22ED4890" w14:textId="77777777">
        <w:tc>
          <w:tcPr>
            <w:tcW w:w="4162" w:type="dxa"/>
          </w:tcPr>
          <w:p w:rsidR="00E4612F" w:rsidP="00E4612F" w:rsidRDefault="00E4612F" w14:paraId="22ED488E" w14:textId="77777777">
            <w:r>
              <w:t>Marja Jämbeck</w:t>
            </w:r>
          </w:p>
        </w:tc>
        <w:tc>
          <w:tcPr>
            <w:tcW w:w="4162" w:type="dxa"/>
          </w:tcPr>
          <w:p w:rsidR="00E4612F" w:rsidP="00E4612F" w:rsidRDefault="00E4612F" w14:paraId="22ED488F" w14:textId="77777777">
            <w:r>
              <w:t>044-9959706</w:t>
            </w:r>
          </w:p>
        </w:tc>
      </w:tr>
      <w:tr w:rsidR="00E4612F" w:rsidTr="00E4612F" w14:paraId="22ED4893" w14:textId="77777777">
        <w:tc>
          <w:tcPr>
            <w:tcW w:w="4162" w:type="dxa"/>
          </w:tcPr>
          <w:p w:rsidR="00E4612F" w:rsidP="00E4612F" w:rsidRDefault="00E4612F" w14:paraId="22ED4891" w14:textId="77777777">
            <w:r>
              <w:t>Miika Laitila</w:t>
            </w:r>
          </w:p>
        </w:tc>
        <w:tc>
          <w:tcPr>
            <w:tcW w:w="4162" w:type="dxa"/>
          </w:tcPr>
          <w:p w:rsidR="00E4612F" w:rsidP="00E4612F" w:rsidRDefault="00E4612F" w14:paraId="22ED4892" w14:textId="77777777">
            <w:r>
              <w:t>045-1326194</w:t>
            </w:r>
          </w:p>
        </w:tc>
      </w:tr>
      <w:tr w:rsidR="00E4612F" w:rsidTr="00E4612F" w14:paraId="22ED4896" w14:textId="77777777">
        <w:tc>
          <w:tcPr>
            <w:tcW w:w="4162" w:type="dxa"/>
          </w:tcPr>
          <w:p w:rsidR="00E4612F" w:rsidP="00E4612F" w:rsidRDefault="00E4612F" w14:paraId="22ED4894" w14:textId="77777777">
            <w:r>
              <w:t>Jere Pyhäjärvi</w:t>
            </w:r>
          </w:p>
        </w:tc>
        <w:tc>
          <w:tcPr>
            <w:tcW w:w="4162" w:type="dxa"/>
          </w:tcPr>
          <w:p w:rsidR="00E4612F" w:rsidP="00E4612F" w:rsidRDefault="00E4612F" w14:paraId="22ED4895" w14:textId="77777777">
            <w:r>
              <w:t>040-0924989</w:t>
            </w:r>
          </w:p>
        </w:tc>
      </w:tr>
      <w:tr w:rsidR="00E4612F" w:rsidTr="00E4612F" w14:paraId="22ED4899" w14:textId="77777777">
        <w:tc>
          <w:tcPr>
            <w:tcW w:w="4162" w:type="dxa"/>
          </w:tcPr>
          <w:p w:rsidR="00E4612F" w:rsidP="00E4612F" w:rsidRDefault="00E4612F" w14:paraId="22ED4897" w14:textId="77777777">
            <w:r>
              <w:t>Otto Savolainen</w:t>
            </w:r>
          </w:p>
        </w:tc>
        <w:tc>
          <w:tcPr>
            <w:tcW w:w="4162" w:type="dxa"/>
          </w:tcPr>
          <w:p w:rsidR="00E4612F" w:rsidP="00E4612F" w:rsidRDefault="00E4612F" w14:paraId="22ED4898" w14:textId="77777777">
            <w:r>
              <w:t>045-3565765</w:t>
            </w:r>
          </w:p>
        </w:tc>
      </w:tr>
    </w:tbl>
    <w:p w:rsidR="00E4612F" w:rsidP="00E4612F" w:rsidRDefault="00E4612F" w14:paraId="22ED489A" w14:textId="77777777">
      <w:pPr>
        <w:rPr>
          <w:b/>
          <w:sz w:val="28"/>
          <w:szCs w:val="28"/>
        </w:rPr>
      </w:pPr>
    </w:p>
    <w:p w:rsidRPr="009C4439" w:rsidR="00E4612F" w:rsidP="009C4439" w:rsidRDefault="00E4612F" w14:paraId="22ED489B" w14:textId="77777777">
      <w:pPr>
        <w:pStyle w:val="Kappaleotsikko"/>
      </w:pPr>
      <w:r w:rsidRPr="009C4439">
        <w:t>Projektiryhmän projektipäällikkö- ja sihteerikierrokset:</w:t>
      </w:r>
    </w:p>
    <w:tbl>
      <w:tblPr>
        <w:tblStyle w:val="TableGrid"/>
        <w:tblW w:w="0" w:type="auto"/>
        <w:tblLook w:val="04A0" w:firstRow="1" w:lastRow="0" w:firstColumn="1" w:lastColumn="0" w:noHBand="0" w:noVBand="1"/>
      </w:tblPr>
      <w:tblGrid>
        <w:gridCol w:w="2774"/>
        <w:gridCol w:w="2775"/>
        <w:gridCol w:w="2775"/>
      </w:tblGrid>
      <w:tr w:rsidR="00E4612F" w:rsidTr="61E98F6C" w14:paraId="22ED489F" w14:textId="77777777">
        <w:tc>
          <w:tcPr>
            <w:tcW w:w="2774" w:type="dxa"/>
          </w:tcPr>
          <w:p w:rsidR="00E4612F" w:rsidP="00E4612F" w:rsidRDefault="00E4612F" w14:paraId="22ED489C" w14:textId="77777777">
            <w:pPr>
              <w:rPr>
                <w:b/>
                <w:bCs/>
                <w:sz w:val="28"/>
                <w:szCs w:val="28"/>
              </w:rPr>
            </w:pPr>
            <w:r w:rsidRPr="1CBA6BBC">
              <w:rPr>
                <w:b/>
                <w:bCs/>
                <w:sz w:val="28"/>
                <w:szCs w:val="28"/>
              </w:rPr>
              <w:t>Ajankohta</w:t>
            </w:r>
          </w:p>
        </w:tc>
        <w:tc>
          <w:tcPr>
            <w:tcW w:w="2775" w:type="dxa"/>
          </w:tcPr>
          <w:p w:rsidR="00E4612F" w:rsidP="00E4612F" w:rsidRDefault="00E4612F" w14:paraId="22ED489D" w14:textId="77777777">
            <w:pPr>
              <w:rPr>
                <w:b/>
                <w:bCs/>
                <w:sz w:val="28"/>
                <w:szCs w:val="28"/>
              </w:rPr>
            </w:pPr>
            <w:r w:rsidRPr="1CBA6BBC">
              <w:rPr>
                <w:b/>
                <w:bCs/>
                <w:sz w:val="28"/>
                <w:szCs w:val="28"/>
              </w:rPr>
              <w:t>Projektipäällikkö</w:t>
            </w:r>
          </w:p>
        </w:tc>
        <w:tc>
          <w:tcPr>
            <w:tcW w:w="2775" w:type="dxa"/>
          </w:tcPr>
          <w:p w:rsidR="00E4612F" w:rsidP="00E4612F" w:rsidRDefault="00E4612F" w14:paraId="22ED489E" w14:textId="77777777">
            <w:pPr>
              <w:rPr>
                <w:b/>
                <w:bCs/>
                <w:sz w:val="28"/>
                <w:szCs w:val="28"/>
              </w:rPr>
            </w:pPr>
            <w:r w:rsidRPr="1CBA6BBC">
              <w:rPr>
                <w:b/>
                <w:bCs/>
                <w:sz w:val="28"/>
                <w:szCs w:val="28"/>
              </w:rPr>
              <w:t>Sihteeri</w:t>
            </w:r>
          </w:p>
        </w:tc>
      </w:tr>
      <w:tr w:rsidR="00E4612F" w:rsidTr="61E98F6C" w14:paraId="22ED48A3" w14:textId="77777777">
        <w:tc>
          <w:tcPr>
            <w:tcW w:w="2774" w:type="dxa"/>
          </w:tcPr>
          <w:p w:rsidRPr="00EF35D7" w:rsidR="00E4612F" w:rsidP="00E4612F" w:rsidRDefault="61E98F6C" w14:paraId="22ED48A0" w14:textId="328CF498">
            <w:pPr>
              <w:rPr>
                <w:szCs w:val="24"/>
              </w:rPr>
            </w:pPr>
            <w:r>
              <w:t>Käynnistys, Sprintti I – II ja VII</w:t>
            </w:r>
          </w:p>
        </w:tc>
        <w:tc>
          <w:tcPr>
            <w:tcW w:w="2775" w:type="dxa"/>
          </w:tcPr>
          <w:p w:rsidRPr="00EF35D7" w:rsidR="00E4612F" w:rsidP="00E4612F" w:rsidRDefault="00E4612F" w14:paraId="22ED48A1" w14:textId="77777777">
            <w:pPr>
              <w:rPr>
                <w:szCs w:val="24"/>
              </w:rPr>
            </w:pPr>
            <w:r>
              <w:t>Jere Pyhäjärvi</w:t>
            </w:r>
          </w:p>
        </w:tc>
        <w:tc>
          <w:tcPr>
            <w:tcW w:w="2775" w:type="dxa"/>
          </w:tcPr>
          <w:p w:rsidRPr="00EF35D7" w:rsidR="00E4612F" w:rsidP="00E4612F" w:rsidRDefault="00E4612F" w14:paraId="22ED48A2" w14:textId="77777777">
            <w:pPr>
              <w:rPr>
                <w:szCs w:val="24"/>
              </w:rPr>
            </w:pPr>
            <w:r>
              <w:t>Miika Laitila</w:t>
            </w:r>
          </w:p>
        </w:tc>
      </w:tr>
      <w:tr w:rsidR="00E4612F" w:rsidTr="61E98F6C" w14:paraId="22ED48A7" w14:textId="77777777">
        <w:tc>
          <w:tcPr>
            <w:tcW w:w="2774" w:type="dxa"/>
          </w:tcPr>
          <w:p w:rsidRPr="00EF35D7" w:rsidR="00E4612F" w:rsidP="00E4612F" w:rsidRDefault="61E98F6C" w14:paraId="22ED48A4" w14:textId="44FFA7D1">
            <w:pPr>
              <w:rPr>
                <w:szCs w:val="24"/>
              </w:rPr>
            </w:pPr>
            <w:r>
              <w:t>Sprintti III</w:t>
            </w:r>
          </w:p>
        </w:tc>
        <w:tc>
          <w:tcPr>
            <w:tcW w:w="2775" w:type="dxa"/>
          </w:tcPr>
          <w:p w:rsidRPr="00EF35D7" w:rsidR="00E4612F" w:rsidP="00E4612F" w:rsidRDefault="00E4612F" w14:paraId="22ED48A5" w14:textId="77777777">
            <w:pPr>
              <w:rPr>
                <w:szCs w:val="24"/>
              </w:rPr>
            </w:pPr>
            <w:r>
              <w:t>Miika Laitila</w:t>
            </w:r>
          </w:p>
        </w:tc>
        <w:tc>
          <w:tcPr>
            <w:tcW w:w="2775" w:type="dxa"/>
          </w:tcPr>
          <w:p w:rsidRPr="00EF35D7" w:rsidR="00E4612F" w:rsidP="00E4612F" w:rsidRDefault="00E4612F" w14:paraId="22ED48A6" w14:textId="77777777">
            <w:pPr>
              <w:rPr>
                <w:szCs w:val="24"/>
              </w:rPr>
            </w:pPr>
            <w:r>
              <w:t>Noora Jokinen</w:t>
            </w:r>
          </w:p>
        </w:tc>
      </w:tr>
      <w:tr w:rsidR="00E4612F" w:rsidTr="61E98F6C" w14:paraId="22ED48AB" w14:textId="77777777">
        <w:tc>
          <w:tcPr>
            <w:tcW w:w="2774" w:type="dxa"/>
          </w:tcPr>
          <w:p w:rsidRPr="00EF35D7" w:rsidR="00E4612F" w:rsidP="00E4612F" w:rsidRDefault="61E98F6C" w14:paraId="22ED48A8" w14:textId="17B1E451">
            <w:pPr>
              <w:rPr>
                <w:szCs w:val="24"/>
              </w:rPr>
            </w:pPr>
            <w:r>
              <w:t>Sprintti IV</w:t>
            </w:r>
          </w:p>
        </w:tc>
        <w:tc>
          <w:tcPr>
            <w:tcW w:w="2775" w:type="dxa"/>
          </w:tcPr>
          <w:p w:rsidRPr="00EF35D7" w:rsidR="00E4612F" w:rsidP="00E4612F" w:rsidRDefault="00E4612F" w14:paraId="22ED48A9" w14:textId="77777777">
            <w:pPr>
              <w:rPr>
                <w:szCs w:val="24"/>
              </w:rPr>
            </w:pPr>
            <w:r>
              <w:t>Noora Jokinen</w:t>
            </w:r>
          </w:p>
        </w:tc>
        <w:tc>
          <w:tcPr>
            <w:tcW w:w="2775" w:type="dxa"/>
          </w:tcPr>
          <w:p w:rsidRPr="00EF35D7" w:rsidR="00E4612F" w:rsidP="00E4612F" w:rsidRDefault="00E4612F" w14:paraId="22ED48AA" w14:textId="77777777">
            <w:pPr>
              <w:rPr>
                <w:szCs w:val="24"/>
              </w:rPr>
            </w:pPr>
            <w:r>
              <w:t>Otto Savolainen</w:t>
            </w:r>
          </w:p>
        </w:tc>
      </w:tr>
      <w:tr w:rsidR="00E4612F" w:rsidTr="61E98F6C" w14:paraId="22ED48AF" w14:textId="77777777">
        <w:tc>
          <w:tcPr>
            <w:tcW w:w="2774" w:type="dxa"/>
          </w:tcPr>
          <w:p w:rsidR="00E4612F" w:rsidP="00E4612F" w:rsidRDefault="61E98F6C" w14:paraId="22ED48AC" w14:textId="7F742AD4">
            <w:r>
              <w:t>Sprintti V</w:t>
            </w:r>
          </w:p>
        </w:tc>
        <w:tc>
          <w:tcPr>
            <w:tcW w:w="2775" w:type="dxa"/>
          </w:tcPr>
          <w:p w:rsidR="00E4612F" w:rsidP="00E4612F" w:rsidRDefault="00E4612F" w14:paraId="22ED48AD" w14:textId="77777777">
            <w:r>
              <w:t>Otto Savolainen</w:t>
            </w:r>
          </w:p>
        </w:tc>
        <w:tc>
          <w:tcPr>
            <w:tcW w:w="2775" w:type="dxa"/>
          </w:tcPr>
          <w:p w:rsidR="00E4612F" w:rsidP="00E4612F" w:rsidRDefault="00E4612F" w14:paraId="22ED48AE" w14:textId="77777777">
            <w:r>
              <w:t>Marja Jämbeck</w:t>
            </w:r>
          </w:p>
        </w:tc>
      </w:tr>
      <w:tr w:rsidR="00E4612F" w:rsidTr="61E98F6C" w14:paraId="22ED48B3" w14:textId="77777777">
        <w:tc>
          <w:tcPr>
            <w:tcW w:w="2774" w:type="dxa"/>
          </w:tcPr>
          <w:p w:rsidRPr="00EF35D7" w:rsidR="00E4612F" w:rsidP="00E4612F" w:rsidRDefault="61E98F6C" w14:paraId="22ED48B0" w14:textId="712D52B2">
            <w:pPr>
              <w:rPr>
                <w:szCs w:val="24"/>
              </w:rPr>
            </w:pPr>
            <w:r>
              <w:t>Sprintti VI</w:t>
            </w:r>
          </w:p>
        </w:tc>
        <w:tc>
          <w:tcPr>
            <w:tcW w:w="2775" w:type="dxa"/>
          </w:tcPr>
          <w:p w:rsidRPr="00EF35D7" w:rsidR="00E4612F" w:rsidP="00E4612F" w:rsidRDefault="00E4612F" w14:paraId="22ED48B1" w14:textId="77777777">
            <w:pPr>
              <w:rPr>
                <w:szCs w:val="24"/>
              </w:rPr>
            </w:pPr>
            <w:r>
              <w:t>Marja Jämbeck</w:t>
            </w:r>
          </w:p>
        </w:tc>
        <w:tc>
          <w:tcPr>
            <w:tcW w:w="2775" w:type="dxa"/>
          </w:tcPr>
          <w:p w:rsidRPr="00EF35D7" w:rsidR="00E4612F" w:rsidP="00E4612F" w:rsidRDefault="00E4612F" w14:paraId="22ED48B2" w14:textId="77777777">
            <w:pPr>
              <w:rPr>
                <w:szCs w:val="24"/>
              </w:rPr>
            </w:pPr>
            <w:r>
              <w:t>Jere Pyhäjärvi</w:t>
            </w:r>
          </w:p>
        </w:tc>
      </w:tr>
    </w:tbl>
    <w:p w:rsidR="61E98F6C" w:rsidP="61E98F6C" w:rsidRDefault="61E98F6C" w14:paraId="4541C361" w14:textId="427E01E4"/>
    <w:p w:rsidRPr="009C4439" w:rsidR="00E4612F" w:rsidP="009C4439" w:rsidRDefault="61E98F6C" w14:paraId="22ED48B4" w14:textId="77777777">
      <w:pPr>
        <w:pStyle w:val="Heading3"/>
      </w:pPr>
      <w:bookmarkStart w:name="_Toc494357487" w:id="18"/>
      <w:bookmarkStart w:name="_Toc526940173" w:id="19"/>
      <w:r>
        <w:t>Ohjaajat</w:t>
      </w:r>
      <w:bookmarkEnd w:id="18"/>
      <w:bookmarkEnd w:id="19"/>
    </w:p>
    <w:p w:rsidR="00E4612F" w:rsidP="00E4612F" w:rsidRDefault="61E98F6C" w14:paraId="22ED48B5" w14:textId="1EF69B49">
      <w:r>
        <w:t>Projektiryhmän ohjaajana toimii Paavo Nelimarkka, ja varaohjaajana Kari Niemi (040-8344362).</w:t>
      </w:r>
    </w:p>
    <w:p w:rsidR="00BE476F" w:rsidP="00E4612F" w:rsidRDefault="00BE476F" w14:paraId="07561E25" w14:textId="77777777"/>
    <w:p w:rsidR="00E4612F" w:rsidP="009C4439" w:rsidRDefault="61E98F6C" w14:paraId="22ED48B6" w14:textId="77777777">
      <w:pPr>
        <w:pStyle w:val="Heading3"/>
      </w:pPr>
      <w:bookmarkStart w:name="_Toc494357488" w:id="20"/>
      <w:bookmarkStart w:name="_Toc526940174" w:id="21"/>
      <w:r>
        <w:t>Toimeksiantajan edustajat</w:t>
      </w:r>
      <w:bookmarkEnd w:id="20"/>
      <w:bookmarkEnd w:id="21"/>
    </w:p>
    <w:p w:rsidRPr="00F9298E" w:rsidR="00A44AC1" w:rsidP="00E4612F" w:rsidRDefault="00BE476F" w14:paraId="271EE31F" w14:textId="1B925F2F">
      <w:r>
        <w:t>Toimeksiantajan</w:t>
      </w:r>
      <w:r w:rsidR="00E4612F">
        <w:t xml:space="preserve"> edustajat hyväksyvät Sprinttien tavoitteet ja osallistuvat Sprinttien tilannekatsauksiin.</w:t>
      </w:r>
      <w:r>
        <w:t xml:space="preserve"> Pääasiallisena toimeksiantajan edustajana toimii Trimedian toimitusjohtaja Arto Saksola (</w:t>
      </w:r>
      <w:hyperlink w:history="1" r:id="rId10">
        <w:r w:rsidRPr="001A34F6">
          <w:rPr>
            <w:rStyle w:val="Hyperlink"/>
          </w:rPr>
          <w:t>arto.saksola@trimedia.fi</w:t>
        </w:r>
      </w:hyperlink>
      <w:r>
        <w:t>, puh. 044-5357215)</w:t>
      </w:r>
      <w:r w:rsidR="00A44AC1">
        <w:t>.</w:t>
      </w:r>
    </w:p>
    <w:p w:rsidRPr="009C4439" w:rsidR="00E4612F" w:rsidP="009C4439" w:rsidRDefault="00E4612F" w14:paraId="22ED48B9" w14:textId="77777777">
      <w:pPr>
        <w:pStyle w:val="Heading2"/>
      </w:pPr>
      <w:bookmarkStart w:name="_Toc526940175" w:id="22"/>
      <w:r w:rsidRPr="009C4439">
        <w:t>Ryhmän ohjaus</w:t>
      </w:r>
      <w:bookmarkEnd w:id="22"/>
    </w:p>
    <w:p w:rsidR="00E4612F" w:rsidP="00E4612F" w:rsidRDefault="00A44AC1" w14:paraId="22ED48BB" w14:textId="7D1606CD">
      <w:r>
        <w:t>Ohjaaja</w:t>
      </w:r>
      <w:r w:rsidR="00E4612F">
        <w:t xml:space="preserve"> Paav</w:t>
      </w:r>
      <w:r>
        <w:t>o Nelimarkka sekä projektiryhmä</w:t>
      </w:r>
      <w:r w:rsidR="00E4612F">
        <w:t xml:space="preserve"> pitävät palaverin kerran viikossa, jossa katsotaan projektin edistymistä viikoittaisilla tilannekatsauksilla. Palaveristä kirjoitetaan muistio, joka lisätään </w:t>
      </w:r>
      <w:r>
        <w:t xml:space="preserve">projektiryhmän </w:t>
      </w:r>
      <w:r w:rsidR="00E4612F">
        <w:t xml:space="preserve">OneDriveen. Palaverin lisäksi </w:t>
      </w:r>
      <w:r>
        <w:t xml:space="preserve">molempiin </w:t>
      </w:r>
      <w:r w:rsidR="00E4612F">
        <w:t>projektin ohjaajiin saa yhteyttä Slack-kanavan kautta, missä ryhmäläiset voivat esittää kysymyksiä ja ilmoittaa muista mahdollisista kohtaamistaan ongelmista.</w:t>
      </w:r>
    </w:p>
    <w:p w:rsidRPr="009C4439" w:rsidR="00E4612F" w:rsidP="009C4439" w:rsidRDefault="00E4612F" w14:paraId="22ED48BC" w14:textId="77777777">
      <w:pPr>
        <w:pStyle w:val="Heading1"/>
      </w:pPr>
      <w:bookmarkStart w:name="_Toc494357490" w:id="23"/>
      <w:bookmarkStart w:name="_Toc526940176" w:id="24"/>
      <w:r w:rsidRPr="009C4439">
        <w:t>Projektin ajalliset tavoitteet</w:t>
      </w:r>
      <w:bookmarkEnd w:id="23"/>
      <w:bookmarkEnd w:id="24"/>
    </w:p>
    <w:p w:rsidRPr="002E6F79" w:rsidR="008A0D16" w:rsidP="00E4612F" w:rsidRDefault="710C0363" w14:paraId="7273A952" w14:textId="698B0D4E">
      <w:r>
        <w:t>Projektissa sovelletaan Scrum-menetelmää Sprint-jaksojen osalta. Aluksi on käynnistysvaihe, jossa tehdään valmisteluja projektia varten ja luodaan projektiryhmä sekä sen imago. Sen jälkeen jatketaan 2-3 viikon pituisissa Sprint-jaksoissa, joille suunnitellaan resurssimäärä ja tavoite. Sprintin pituus voi vaihdella riippuen siitä, kuinka nopeasti tehtävät saadaan valmiiksi. Sprinttien pituudessa pyritään kuitenkin siihen, että resursseissa varattu tuntimäärä täyttyisi jokaisen ryhmän jäsenen osalta.</w:t>
      </w:r>
    </w:p>
    <w:p w:rsidRPr="009C4439" w:rsidR="00E4612F" w:rsidP="009C4439" w:rsidRDefault="008A0D16" w14:paraId="22ED48BE" w14:textId="531C9076">
      <w:pPr>
        <w:pStyle w:val="Heading2"/>
      </w:pPr>
      <w:bookmarkStart w:name="_Toc494357491" w:id="25"/>
      <w:bookmarkStart w:name="_Toc526940177" w:id="26"/>
      <w:r>
        <w:t>Käynnistysvaihe 5.9.2018 – 18</w:t>
      </w:r>
      <w:r w:rsidRPr="009C4439" w:rsidR="00E4612F">
        <w:t>.9.2018 (60 h)</w:t>
      </w:r>
      <w:bookmarkEnd w:id="25"/>
      <w:bookmarkEnd w:id="26"/>
    </w:p>
    <w:p w:rsidR="008A0D16" w:rsidP="00E4612F" w:rsidRDefault="00E4612F" w14:paraId="6659FFB8" w14:textId="7C726B5C">
      <w:r>
        <w:t>Käynnistysvaiheen tuloksena on ryhmän imagon luominen. Siihen kuuluu ryhmän nimi ja logo sekä esittely ryhmän jäsenistä. Vaiheen alussa perustetaan projektin aikana käytettävät kommunikaatio-, versionhallinta- ja resurssienhallintajärjestelmät. Lisäksi ryhmä tutustuu</w:t>
      </w:r>
      <w:r w:rsidR="008A0D16">
        <w:t xml:space="preserve"> toimeksiantajaan ja</w:t>
      </w:r>
      <w:r>
        <w:t xml:space="preserve"> toimeksiantoon, perehtyy kohdealueeseen ja laatii projektisuunnitelman. Käynnistysvaiheessa pidetään ensimmäinen ohjausryhmän kokous ja kaikki osapuolet allekirjoittavat projektisopimuksen.</w:t>
      </w:r>
    </w:p>
    <w:p w:rsidRPr="009C4439" w:rsidR="00E4612F" w:rsidP="009C4439" w:rsidRDefault="008A0D16" w14:paraId="22ED48C0" w14:textId="5F046B3F">
      <w:pPr>
        <w:pStyle w:val="Heading2"/>
      </w:pPr>
      <w:bookmarkStart w:name="_Toc494357492" w:id="27"/>
      <w:bookmarkStart w:name="_Toc526940178" w:id="28"/>
      <w:r>
        <w:t>Sprint I 19.9.2018– 2</w:t>
      </w:r>
      <w:r w:rsidRPr="009C4439" w:rsidR="00E4612F">
        <w:t>.10.2018 (100 h)</w:t>
      </w:r>
      <w:bookmarkEnd w:id="27"/>
      <w:bookmarkEnd w:id="28"/>
    </w:p>
    <w:p w:rsidRPr="00F9298E" w:rsidR="008A0D16" w:rsidP="008A0D16" w:rsidRDefault="61E98F6C" w14:paraId="64322188" w14:textId="21ECB76B">
      <w:r>
        <w:t>Ensimmäiseen Sprinttiin kuuluu sovelluksen toimintojen kartoittaminen ja teknologioihin tutustuminen. Tässä vaiheessa ryhmä hankkii valmiuksia tulevia Sprinttejä varten ja harjoittelee yhdessä toimimista.</w:t>
      </w:r>
    </w:p>
    <w:p w:rsidRPr="009C4439" w:rsidR="00E4612F" w:rsidP="009C4439" w:rsidRDefault="61E98F6C" w14:paraId="22ED48C2" w14:textId="77777777">
      <w:pPr>
        <w:pStyle w:val="Heading2"/>
      </w:pPr>
      <w:bookmarkStart w:name="_Toc494357493" w:id="29"/>
      <w:bookmarkStart w:name="_Toc526940179" w:id="30"/>
      <w:r>
        <w:t>Muut Sprintit</w:t>
      </w:r>
      <w:bookmarkEnd w:id="29"/>
      <w:bookmarkEnd w:id="30"/>
    </w:p>
    <w:p w:rsidR="00E4612F" w:rsidP="00E4612F" w:rsidRDefault="61E98F6C" w14:paraId="22ED48C3" w14:textId="5EAD27FB">
      <w:r>
        <w:t>Sprinttien alku- ja loppupäivämäärät sekä työtehtävät päätetään aina ennen Sprintin alkua ja esitellään Trimedialle.</w:t>
      </w:r>
    </w:p>
    <w:p w:rsidR="00E4612F" w:rsidP="00E4612F" w:rsidRDefault="00E4612F" w14:paraId="22ED48C4" w14:textId="77777777">
      <w:r>
        <w:t>Sprinttien ajankohdat ja työtunnit arvioituna:</w:t>
      </w:r>
    </w:p>
    <w:p w:rsidRPr="006F7174" w:rsidR="00E4612F" w:rsidP="61E98F6C" w:rsidRDefault="61E98F6C" w14:paraId="22ED48C5" w14:textId="57A4EB07">
      <w:pPr>
        <w:pStyle w:val="Kappaleotsikko"/>
        <w:rPr>
          <w:lang w:val="sv-SE"/>
        </w:rPr>
      </w:pPr>
      <w:r w:rsidRPr="61E98F6C">
        <w:rPr>
          <w:lang w:val="sv-SE"/>
        </w:rPr>
        <w:t>Sprint II 03.10.2018 – 30.10.2018 (17.10.2018 lomaa) (120 h)</w:t>
      </w:r>
    </w:p>
    <w:p w:rsidRPr="006F7174" w:rsidR="00E4612F" w:rsidP="61E98F6C" w:rsidRDefault="61E98F6C" w14:paraId="22ED48C6" w14:textId="3824974A">
      <w:pPr>
        <w:pStyle w:val="Kappaleotsikko"/>
        <w:rPr>
          <w:lang w:val="sv-SE"/>
        </w:rPr>
      </w:pPr>
      <w:r w:rsidRPr="61E98F6C">
        <w:rPr>
          <w:lang w:val="sv-SE"/>
        </w:rPr>
        <w:t>Sprint III 31.10.2018 – 20.11.2018 (120 h)</w:t>
      </w:r>
    </w:p>
    <w:p w:rsidR="00E4612F" w:rsidP="61E98F6C" w:rsidRDefault="61E98F6C" w14:paraId="22ED48C8" w14:textId="144339D5">
      <w:pPr>
        <w:pStyle w:val="Kappaleotsikko"/>
        <w:rPr>
          <w:lang w:val="sv-SE"/>
        </w:rPr>
      </w:pPr>
      <w:r w:rsidRPr="61E98F6C">
        <w:rPr>
          <w:lang w:val="sv-SE"/>
        </w:rPr>
        <w:t>Sprint IV 21.11.2018 – 18.12.2018 (120 h)</w:t>
      </w:r>
    </w:p>
    <w:p w:rsidR="00E4612F" w:rsidP="61E98F6C" w:rsidRDefault="61E98F6C" w14:paraId="22ED48C9" w14:textId="66F0B656">
      <w:pPr>
        <w:pStyle w:val="Kappaleotsikko"/>
        <w:rPr>
          <w:lang w:val="sv-SE"/>
        </w:rPr>
      </w:pPr>
      <w:r w:rsidRPr="61E98F6C">
        <w:rPr>
          <w:lang w:val="sv-SE"/>
        </w:rPr>
        <w:t>Sprint V 7.1.2019 – 20.1.2019 (240 h)</w:t>
      </w:r>
    </w:p>
    <w:p w:rsidR="00E4612F" w:rsidP="61E98F6C" w:rsidRDefault="61E98F6C" w14:paraId="22ED48CA" w14:textId="70250F34">
      <w:pPr>
        <w:pStyle w:val="Kappaleotsikko"/>
        <w:rPr>
          <w:lang w:val="sv-SE"/>
        </w:rPr>
      </w:pPr>
      <w:r w:rsidRPr="61E98F6C">
        <w:rPr>
          <w:lang w:val="sv-SE"/>
        </w:rPr>
        <w:t>Sprint VI 21.1.2019 – 3.2.2019 (240 h)</w:t>
      </w:r>
    </w:p>
    <w:p w:rsidR="00E4612F" w:rsidP="61E98F6C" w:rsidRDefault="61E98F6C" w14:paraId="22ED48D2" w14:textId="394B8892">
      <w:pPr>
        <w:pStyle w:val="Kappaleotsikko"/>
        <w:rPr>
          <w:lang w:val="sv-SE"/>
        </w:rPr>
      </w:pPr>
      <w:r w:rsidRPr="61E98F6C">
        <w:rPr>
          <w:lang w:val="sv-SE"/>
        </w:rPr>
        <w:t>Sprint VII 4.2.2019 – 18.2.2019 (240 h)</w:t>
      </w:r>
    </w:p>
    <w:p w:rsidR="00E4612F" w:rsidP="00E4612F" w:rsidRDefault="00A716F9" w14:paraId="22ED48D3" w14:textId="336CDBD6">
      <w:pPr>
        <w:pStyle w:val="Heading2"/>
      </w:pPr>
      <w:bookmarkStart w:name="_Toc494357494" w:id="31"/>
      <w:bookmarkStart w:name="_Toc526940180" w:id="32"/>
      <w:r>
        <w:t>Lopetusvaihe 29.2.2019</w:t>
      </w:r>
      <w:r w:rsidR="61E98F6C">
        <w:t xml:space="preserve"> –</w:t>
      </w:r>
      <w:bookmarkEnd w:id="32"/>
      <w:r w:rsidR="61E98F6C">
        <w:t xml:space="preserve"> </w:t>
      </w:r>
      <w:bookmarkEnd w:id="31"/>
    </w:p>
    <w:p w:rsidR="008A0D16" w:rsidP="00E4612F" w:rsidRDefault="61E98F6C" w14:paraId="517D2E83" w14:textId="1C718266">
      <w:r>
        <w:t>Lopetusvaiheen aikana tehdään projektin loppuraportti. Lopuksi pidetään viimeinen ohjausryhmän kokous, jossa projekti päätetään ja puretaan projektin organisaatio.</w:t>
      </w:r>
    </w:p>
    <w:p w:rsidR="00E4612F" w:rsidP="00E4612F" w:rsidRDefault="00E4612F" w14:paraId="22ED48D5" w14:textId="77777777">
      <w:pPr>
        <w:pStyle w:val="Heading1"/>
      </w:pPr>
      <w:bookmarkStart w:name="_Toc494357495" w:id="33"/>
      <w:bookmarkStart w:name="_Toc526940181" w:id="34"/>
      <w:r>
        <w:t>Laadunvarmistus</w:t>
      </w:r>
      <w:bookmarkEnd w:id="33"/>
      <w:bookmarkEnd w:id="34"/>
    </w:p>
    <w:p w:rsidR="00E4612F" w:rsidP="00E4612F" w:rsidRDefault="00E4612F" w14:paraId="22ED48D6" w14:textId="77777777">
      <w:r w:rsidRPr="1CBA6BBC">
        <w:t>Projektissa sovellettavat työmenetelmät, välineet, ohjeet ja standardit versionumeroineen.</w:t>
      </w:r>
    </w:p>
    <w:p w:rsidR="00E4612F" w:rsidP="00E4612F" w:rsidRDefault="00E4612F" w14:paraId="22ED48D7" w14:textId="77777777">
      <w:pPr>
        <w:pStyle w:val="Heading2"/>
      </w:pPr>
      <w:bookmarkStart w:name="_Toc494357496" w:id="35"/>
      <w:bookmarkStart w:name="_Toc526940182" w:id="36"/>
      <w:r>
        <w:t>Väli- ja lopputulosten hyväksymismenettely</w:t>
      </w:r>
      <w:bookmarkEnd w:id="35"/>
      <w:bookmarkEnd w:id="36"/>
    </w:p>
    <w:p w:rsidR="00E4612F" w:rsidP="00E4612F" w:rsidRDefault="00E4612F" w14:paraId="22ED48D8" w14:textId="10DAA8A5">
      <w:r>
        <w:t xml:space="preserve">Sprinttien välissä pidetään toimeksiantajan kanssa </w:t>
      </w:r>
      <w:r w:rsidR="008A0D16">
        <w:t>workshop/</w:t>
      </w:r>
      <w:r>
        <w:t>katselmointitilaisuus, jossa käydään läpi sprintin tulokset. Työnlaatua arvioidaan projektin aikana suullisesti katselmointitilaisuuksissa ja projektin lopuksi loppuraportissa.</w:t>
      </w:r>
    </w:p>
    <w:p w:rsidR="00E4612F" w:rsidP="00E4612F" w:rsidRDefault="00E4612F" w14:paraId="22ED48D9" w14:textId="77777777">
      <w:pPr>
        <w:pStyle w:val="Heading2"/>
      </w:pPr>
      <w:bookmarkStart w:name="_Toc494357497" w:id="37"/>
      <w:bookmarkStart w:name="_Toc526940183" w:id="38"/>
      <w:r>
        <w:t>Muutosten hallinta</w:t>
      </w:r>
      <w:bookmarkEnd w:id="37"/>
      <w:bookmarkEnd w:id="38"/>
    </w:p>
    <w:p w:rsidR="00E4612F" w:rsidP="00E4612F" w:rsidRDefault="00E4612F" w14:paraId="22ED48DA" w14:textId="77777777">
      <w:r>
        <w:t>Mahdollisista projektin muutoksista sovitaan yhdessä toimeksiantajan kanssa.</w:t>
      </w:r>
    </w:p>
    <w:p w:rsidR="00E4612F" w:rsidP="00E4612F" w:rsidRDefault="00E4612F" w14:paraId="22ED48DB" w14:textId="77777777">
      <w:pPr>
        <w:pStyle w:val="Heading2"/>
      </w:pPr>
      <w:bookmarkStart w:name="_Toc494357498" w:id="39"/>
      <w:bookmarkStart w:name="_Toc526940184" w:id="40"/>
      <w:r>
        <w:t>Dokumentointi</w:t>
      </w:r>
      <w:bookmarkEnd w:id="39"/>
      <w:bookmarkEnd w:id="40"/>
    </w:p>
    <w:p w:rsidR="00E4612F" w:rsidP="00E4612F" w:rsidRDefault="00E4612F" w14:paraId="22ED48DC" w14:textId="2F846921">
      <w:r>
        <w:t xml:space="preserve">Dokumentit tallennetaan ryhmän yhteiseen jaettuun JAMKin OneDriveen, josta kukin voi käydä muokkaamassa tarvittavat tiedot. JAMKin Gitlab-repositoria käytetään projektinhallintaan sekä backlogiin, ja siellä säilytetään ja työstetään projektin koodia. </w:t>
      </w:r>
    </w:p>
    <w:p w:rsidRPr="000D7C7D" w:rsidR="00E4612F" w:rsidP="00E4612F" w:rsidRDefault="00E4612F" w14:paraId="22ED48DD" w14:textId="4CF67852">
      <w:r>
        <w:t>Dokumentit nimetään seuraavalla tavalla: ”</w:t>
      </w:r>
      <w:ins w:author="Jämbeck Marja" w:date="2018-09-19T11:02:00Z" w:id="41">
        <w:r w:rsidR="45286B26">
          <w:t>VVVV</w:t>
        </w:r>
      </w:ins>
      <w:r w:rsidR="00A15099">
        <w:t>-</w:t>
      </w:r>
      <w:ins w:author="Jämbeck Marja" w:date="2018-09-19T11:02:00Z" w:id="42">
        <w:r w:rsidR="45286B26">
          <w:t>KK</w:t>
        </w:r>
      </w:ins>
      <w:r w:rsidR="00A15099">
        <w:t>-</w:t>
      </w:r>
      <w:ins w:author="Jämbeck Marja" w:date="2018-09-19T11:02:00Z" w:id="43">
        <w:r w:rsidR="45286B26">
          <w:t>PP</w:t>
        </w:r>
      </w:ins>
      <w:r w:rsidR="00A15099">
        <w:t>_</w:t>
      </w:r>
      <w:ins w:author="Jämbeck Marja" w:date="2018-09-19T11:02:00Z" w:id="44">
        <w:r w:rsidR="45286B26">
          <w:t>refil</w:t>
        </w:r>
      </w:ins>
      <w:r w:rsidR="00A15099">
        <w:t>_</w:t>
      </w:r>
      <w:r>
        <w:t>dokumentinnimi.tiedostopääte”.</w:t>
      </w:r>
    </w:p>
    <w:p w:rsidR="008A0D16" w:rsidP="00E4612F" w:rsidRDefault="61E98F6C" w14:paraId="3B845732" w14:textId="4B049594">
      <w:r>
        <w:t>Dokumenteissa käytetään tätä varten suunniteltuja tiedostopohjia ja ulkoasustandardeja. Nämä säilytetään myös ryhmän OneDrivessa kaikkien käytettävissä.</w:t>
      </w:r>
    </w:p>
    <w:p w:rsidRPr="008A0D16" w:rsidR="008A0D16" w:rsidP="61E98F6C" w:rsidRDefault="61E98F6C" w14:paraId="48EE6F81" w14:textId="0C1BD0B0">
      <w:pPr>
        <w:pStyle w:val="Heading2"/>
      </w:pPr>
      <w:bookmarkStart w:name="_Toc526940185" w:id="45"/>
      <w:r>
        <w:t>Riskien hallinta</w:t>
      </w:r>
      <w:bookmarkEnd w:id="45"/>
    </w:p>
    <w:p w:rsidR="61E98F6C" w:rsidP="61E98F6C" w:rsidRDefault="61E98F6C" w14:paraId="10EBD713" w14:textId="30224DAC">
      <w:r w:rsidRPr="61E98F6C">
        <w:t xml:space="preserve">Luvussa käsitellään, miten projektissa on varauduttu yllättäviin tilanteisiin. </w:t>
      </w:r>
    </w:p>
    <w:tbl>
      <w:tblPr>
        <w:tblStyle w:val="GridTable4-Accent6"/>
        <w:tblW w:w="8334" w:type="dxa"/>
        <w:tblLayout w:type="fixed"/>
        <w:tblLook w:val="06A0" w:firstRow="1" w:lastRow="0" w:firstColumn="1" w:lastColumn="0" w:noHBand="1" w:noVBand="1"/>
      </w:tblPr>
      <w:tblGrid>
        <w:gridCol w:w="2778"/>
        <w:gridCol w:w="3738"/>
        <w:gridCol w:w="1818"/>
      </w:tblGrid>
      <w:tr w:rsidR="61E98F6C" w:rsidTr="19DDA507" w14:paraId="79D5F9E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rsidR="61E98F6C" w:rsidP="61E98F6C" w:rsidRDefault="61E98F6C" w14:paraId="58E15CB1" w14:textId="481CA438">
            <w:r w:rsidRPr="61E98F6C">
              <w:t>Riski</w:t>
            </w:r>
          </w:p>
        </w:tc>
        <w:tc>
          <w:tcPr>
            <w:tcW w:w="3738" w:type="dxa"/>
          </w:tcPr>
          <w:p w:rsidR="61E98F6C" w:rsidP="61E98F6C" w:rsidRDefault="61E98F6C" w14:paraId="7A752861" w14:textId="0059CB4C">
            <w:pPr>
              <w:cnfStyle w:val="100000000000" w:firstRow="1" w:lastRow="0" w:firstColumn="0" w:lastColumn="0" w:oddVBand="0" w:evenVBand="0" w:oddHBand="0" w:evenHBand="0" w:firstRowFirstColumn="0" w:firstRowLastColumn="0" w:lastRowFirstColumn="0" w:lastRowLastColumn="0"/>
            </w:pPr>
            <w:r w:rsidRPr="61E98F6C">
              <w:t>Toiminta</w:t>
            </w:r>
          </w:p>
        </w:tc>
        <w:tc>
          <w:tcPr>
            <w:tcW w:w="1818" w:type="dxa"/>
          </w:tcPr>
          <w:p w:rsidR="61E98F6C" w:rsidP="61E98F6C" w:rsidRDefault="61E98F6C" w14:paraId="09EBAE33" w14:textId="5171AA5C">
            <w:pPr>
              <w:cnfStyle w:val="100000000000" w:firstRow="1" w:lastRow="0" w:firstColumn="0" w:lastColumn="0" w:oddVBand="0" w:evenVBand="0" w:oddHBand="0" w:evenHBand="0" w:firstRowFirstColumn="0" w:firstRowLastColumn="0" w:lastRowFirstColumn="0" w:lastRowLastColumn="0"/>
            </w:pPr>
            <w:r w:rsidRPr="61E98F6C">
              <w:t>Vakavuus (1-5)</w:t>
            </w:r>
          </w:p>
        </w:tc>
      </w:tr>
      <w:tr w:rsidR="61E98F6C" w:rsidTr="19DDA507" w14:paraId="1A7366F5" w14:textId="77777777">
        <w:tc>
          <w:tcPr>
            <w:cnfStyle w:val="001000000000" w:firstRow="0" w:lastRow="0" w:firstColumn="1" w:lastColumn="0" w:oddVBand="0" w:evenVBand="0" w:oddHBand="0" w:evenHBand="0" w:firstRowFirstColumn="0" w:firstRowLastColumn="0" w:lastRowFirstColumn="0" w:lastRowLastColumn="0"/>
            <w:tcW w:w="2778" w:type="dxa"/>
            <w:vAlign w:val="center"/>
          </w:tcPr>
          <w:p w:rsidR="61E98F6C" w:rsidP="61E98F6C" w:rsidRDefault="61E98F6C" w14:paraId="0254AB90" w14:textId="0C9EF1C2">
            <w:r w:rsidRPr="61E98F6C">
              <w:t>Sairauspoissaolo</w:t>
            </w:r>
          </w:p>
        </w:tc>
        <w:tc>
          <w:tcPr>
            <w:tcW w:w="3738" w:type="dxa"/>
            <w:vAlign w:val="center"/>
          </w:tcPr>
          <w:p w:rsidR="61E98F6C" w:rsidP="61E98F6C" w:rsidRDefault="61E98F6C" w14:paraId="34CB8387" w14:textId="6FDD8077">
            <w:pPr>
              <w:cnfStyle w:val="000000000000" w:firstRow="0" w:lastRow="0" w:firstColumn="0" w:lastColumn="0" w:oddVBand="0" w:evenVBand="0" w:oddHBand="0" w:evenHBand="0" w:firstRowFirstColumn="0" w:firstRowLastColumn="0" w:lastRowFirstColumn="0" w:lastRowLastColumn="0"/>
            </w:pPr>
            <w:r w:rsidRPr="61E98F6C">
              <w:t>Jos projektin jäsen on sairaana, hän ilmoittaa siitä mahdollisimman nopeasti muille ryhmän jäsenille. Jos projektipäällikkö sairastuu, astuu sihteeri projektipäällikön tehtäviin.</w:t>
            </w:r>
          </w:p>
        </w:tc>
        <w:tc>
          <w:tcPr>
            <w:tcW w:w="1818" w:type="dxa"/>
            <w:vAlign w:val="center"/>
          </w:tcPr>
          <w:p w:rsidR="61E98F6C" w:rsidP="61E98F6C" w:rsidRDefault="61E98F6C" w14:paraId="2B9C29BA" w14:textId="23E879C3">
            <w:pPr>
              <w:jc w:val="center"/>
              <w:cnfStyle w:val="000000000000" w:firstRow="0" w:lastRow="0" w:firstColumn="0" w:lastColumn="0" w:oddVBand="0" w:evenVBand="0" w:oddHBand="0" w:evenHBand="0" w:firstRowFirstColumn="0" w:firstRowLastColumn="0" w:lastRowFirstColumn="0" w:lastRowLastColumn="0"/>
            </w:pPr>
            <w:r w:rsidRPr="61E98F6C">
              <w:t>1</w:t>
            </w:r>
          </w:p>
        </w:tc>
      </w:tr>
      <w:tr w:rsidR="61E98F6C" w:rsidTr="19DDA507" w14:paraId="18DE1119" w14:textId="77777777">
        <w:tc>
          <w:tcPr>
            <w:cnfStyle w:val="001000000000" w:firstRow="0" w:lastRow="0" w:firstColumn="1" w:lastColumn="0" w:oddVBand="0" w:evenVBand="0" w:oddHBand="0" w:evenHBand="0" w:firstRowFirstColumn="0" w:firstRowLastColumn="0" w:lastRowFirstColumn="0" w:lastRowLastColumn="0"/>
            <w:tcW w:w="2778" w:type="dxa"/>
            <w:vAlign w:val="center"/>
          </w:tcPr>
          <w:p w:rsidR="61E98F6C" w:rsidP="61E98F6C" w:rsidRDefault="61E98F6C" w14:paraId="79699CA4" w14:textId="57942C01">
            <w:r w:rsidRPr="61E98F6C">
              <w:t>Tiedostojen katoaminen</w:t>
            </w:r>
          </w:p>
        </w:tc>
        <w:tc>
          <w:tcPr>
            <w:tcW w:w="3738" w:type="dxa"/>
            <w:vAlign w:val="center"/>
          </w:tcPr>
          <w:p w:rsidR="61E98F6C" w:rsidP="61E98F6C" w:rsidRDefault="61E98F6C" w14:paraId="79EF82D1" w14:textId="4D66EAB4">
            <w:pPr>
              <w:cnfStyle w:val="000000000000" w:firstRow="0" w:lastRow="0" w:firstColumn="0" w:lastColumn="0" w:oddVBand="0" w:evenVBand="0" w:oddHBand="0" w:evenHBand="0" w:firstRowFirstColumn="0" w:firstRowLastColumn="0" w:lastRowFirstColumn="0" w:lastRowLastColumn="0"/>
            </w:pPr>
            <w:r w:rsidRPr="61E98F6C">
              <w:t>Varmuuskopiot</w:t>
            </w:r>
          </w:p>
        </w:tc>
        <w:tc>
          <w:tcPr>
            <w:tcW w:w="1818" w:type="dxa"/>
            <w:vAlign w:val="center"/>
          </w:tcPr>
          <w:p w:rsidR="61E98F6C" w:rsidP="61E98F6C" w:rsidRDefault="19DDA507" w14:paraId="537816C1" w14:textId="3E763090">
            <w:pPr>
              <w:jc w:val="center"/>
              <w:cnfStyle w:val="000000000000" w:firstRow="0" w:lastRow="0" w:firstColumn="0" w:lastColumn="0" w:oddVBand="0" w:evenVBand="0" w:oddHBand="0" w:evenHBand="0" w:firstRowFirstColumn="0" w:firstRowLastColumn="0" w:lastRowFirstColumn="0" w:lastRowLastColumn="0"/>
            </w:pPr>
            <w:r>
              <w:t>5</w:t>
            </w:r>
          </w:p>
        </w:tc>
      </w:tr>
      <w:tr w:rsidR="61E98F6C" w:rsidTr="19DDA507" w14:paraId="7F432725" w14:textId="77777777">
        <w:tc>
          <w:tcPr>
            <w:cnfStyle w:val="001000000000" w:firstRow="0" w:lastRow="0" w:firstColumn="1" w:lastColumn="0" w:oddVBand="0" w:evenVBand="0" w:oddHBand="0" w:evenHBand="0" w:firstRowFirstColumn="0" w:firstRowLastColumn="0" w:lastRowFirstColumn="0" w:lastRowLastColumn="0"/>
            <w:tcW w:w="2778" w:type="dxa"/>
            <w:vAlign w:val="center"/>
          </w:tcPr>
          <w:p w:rsidR="61E98F6C" w:rsidP="61E98F6C" w:rsidRDefault="61E98F6C" w14:paraId="2360CD7A" w14:textId="7D878CD1">
            <w:r w:rsidRPr="61E98F6C">
              <w:t>Aikataulun pettäminen</w:t>
            </w:r>
          </w:p>
        </w:tc>
        <w:tc>
          <w:tcPr>
            <w:tcW w:w="3738" w:type="dxa"/>
            <w:vAlign w:val="center"/>
          </w:tcPr>
          <w:p w:rsidR="61E98F6C" w:rsidP="61E98F6C" w:rsidRDefault="61E98F6C" w14:paraId="51A08AD0" w14:textId="3CE8CA6E">
            <w:pPr>
              <w:cnfStyle w:val="000000000000" w:firstRow="0" w:lastRow="0" w:firstColumn="0" w:lastColumn="0" w:oddVBand="0" w:evenVBand="0" w:oddHBand="0" w:evenHBand="0" w:firstRowFirstColumn="0" w:firstRowLastColumn="0" w:lastRowFirstColumn="0" w:lastRowLastColumn="0"/>
            </w:pPr>
            <w:r w:rsidRPr="61E98F6C">
              <w:t>Tarkat suunnitelmat ja nopea reagointi, jos viivästyksiä alkaa ilmetä.</w:t>
            </w:r>
          </w:p>
        </w:tc>
        <w:tc>
          <w:tcPr>
            <w:tcW w:w="1818" w:type="dxa"/>
            <w:vAlign w:val="center"/>
          </w:tcPr>
          <w:p w:rsidR="61E98F6C" w:rsidP="61E98F6C" w:rsidRDefault="61E98F6C" w14:paraId="555009F9" w14:textId="543DC583">
            <w:pPr>
              <w:jc w:val="center"/>
              <w:cnfStyle w:val="000000000000" w:firstRow="0" w:lastRow="0" w:firstColumn="0" w:lastColumn="0" w:oddVBand="0" w:evenVBand="0" w:oddHBand="0" w:evenHBand="0" w:firstRowFirstColumn="0" w:firstRowLastColumn="0" w:lastRowFirstColumn="0" w:lastRowLastColumn="0"/>
            </w:pPr>
            <w:r w:rsidRPr="61E98F6C">
              <w:t>3</w:t>
            </w:r>
          </w:p>
        </w:tc>
      </w:tr>
      <w:tr w:rsidR="61E98F6C" w:rsidTr="19DDA507" w14:paraId="7E1A608D" w14:textId="77777777">
        <w:tc>
          <w:tcPr>
            <w:cnfStyle w:val="001000000000" w:firstRow="0" w:lastRow="0" w:firstColumn="1" w:lastColumn="0" w:oddVBand="0" w:evenVBand="0" w:oddHBand="0" w:evenHBand="0" w:firstRowFirstColumn="0" w:firstRowLastColumn="0" w:lastRowFirstColumn="0" w:lastRowLastColumn="0"/>
            <w:tcW w:w="2778" w:type="dxa"/>
            <w:vAlign w:val="center"/>
          </w:tcPr>
          <w:p w:rsidR="61E98F6C" w:rsidP="61E98F6C" w:rsidRDefault="61E98F6C" w14:paraId="08122CE2" w14:textId="7399B0B6">
            <w:r w:rsidRPr="61E98F6C">
              <w:t>Riittämätön osaaminen</w:t>
            </w:r>
          </w:p>
        </w:tc>
        <w:tc>
          <w:tcPr>
            <w:tcW w:w="3738" w:type="dxa"/>
            <w:vAlign w:val="center"/>
          </w:tcPr>
          <w:p w:rsidR="61E98F6C" w:rsidP="00F520BE" w:rsidRDefault="61E98F6C" w14:paraId="17375A7D" w14:textId="578FEED5">
            <w:pPr>
              <w:cnfStyle w:val="000000000000" w:firstRow="0" w:lastRow="0" w:firstColumn="0" w:lastColumn="0" w:oddVBand="0" w:evenVBand="0" w:oddHBand="0" w:evenHBand="0" w:firstRowFirstColumn="0" w:firstRowLastColumn="0" w:lastRowFirstColumn="0" w:lastRowLastColumn="0"/>
            </w:pPr>
            <w:r w:rsidRPr="61E98F6C">
              <w:t xml:space="preserve">Hyvä valmistautuminen ja varataan aikaa </w:t>
            </w:r>
            <w:r w:rsidR="00F520BE">
              <w:t>myös uusien</w:t>
            </w:r>
            <w:r w:rsidRPr="61E98F6C">
              <w:t xml:space="preserve"> </w:t>
            </w:r>
            <w:r w:rsidR="00F520BE">
              <w:t>tekniikoiden sisäistämiseen</w:t>
            </w:r>
            <w:r w:rsidRPr="61E98F6C">
              <w:t>.</w:t>
            </w:r>
          </w:p>
        </w:tc>
        <w:tc>
          <w:tcPr>
            <w:tcW w:w="1818" w:type="dxa"/>
            <w:vAlign w:val="center"/>
          </w:tcPr>
          <w:p w:rsidR="61E98F6C" w:rsidP="61E98F6C" w:rsidRDefault="61E98F6C" w14:paraId="7FD00086" w14:textId="55B1D74C">
            <w:pPr>
              <w:jc w:val="center"/>
              <w:cnfStyle w:val="000000000000" w:firstRow="0" w:lastRow="0" w:firstColumn="0" w:lastColumn="0" w:oddVBand="0" w:evenVBand="0" w:oddHBand="0" w:evenHBand="0" w:firstRowFirstColumn="0" w:firstRowLastColumn="0" w:lastRowFirstColumn="0" w:lastRowLastColumn="0"/>
            </w:pPr>
            <w:r w:rsidRPr="61E98F6C">
              <w:t>2</w:t>
            </w:r>
          </w:p>
        </w:tc>
      </w:tr>
    </w:tbl>
    <w:p w:rsidR="00E4612F" w:rsidP="00E4612F" w:rsidRDefault="61E98F6C" w14:paraId="22ED48E0" w14:textId="77777777">
      <w:pPr>
        <w:pStyle w:val="Heading2"/>
      </w:pPr>
      <w:bookmarkStart w:name="_Toc526940186" w:id="46"/>
      <w:r>
        <w:t>Katselmointikäytäntö</w:t>
      </w:r>
      <w:bookmarkEnd w:id="46"/>
    </w:p>
    <w:p w:rsidR="710C0363" w:rsidP="710C0363" w:rsidRDefault="710C0363" w14:paraId="472AF584" w14:textId="23B4408B">
      <w:pPr>
        <w:rPr>
          <w:rFonts w:eastAsiaTheme="minorEastAsia"/>
          <w:lang w:val="fi"/>
        </w:rPr>
      </w:pPr>
      <w:r w:rsidRPr="710C0363">
        <w:rPr>
          <w:rFonts w:eastAsiaTheme="minorEastAsia"/>
          <w:sz w:val="24"/>
          <w:szCs w:val="24"/>
          <w:lang w:val="fi"/>
        </w:rPr>
        <w:t xml:space="preserve">Projektin tuloskatselmukset aikataulutetaan alustavasti siten, että katselmoinnit pidetään kunkin sprintin päätteeksi workshopissa toimeksiantajan kanssa. </w:t>
      </w:r>
    </w:p>
    <w:p w:rsidR="710C0363" w:rsidP="710C0363" w:rsidRDefault="008D5CEB" w14:paraId="53499826" w14:textId="41736C8F">
      <w:pPr>
        <w:rPr>
          <w:rFonts w:eastAsiaTheme="minorEastAsia"/>
          <w:lang w:val="fi"/>
        </w:rPr>
      </w:pPr>
      <w:r>
        <w:rPr>
          <w:rFonts w:eastAsiaTheme="minorEastAsia"/>
          <w:sz w:val="24"/>
          <w:szCs w:val="24"/>
          <w:lang w:val="fi"/>
        </w:rPr>
        <w:t>Tuloskatselmusten a</w:t>
      </w:r>
      <w:r w:rsidRPr="710C0363" w:rsidR="710C0363">
        <w:rPr>
          <w:rFonts w:eastAsiaTheme="minorEastAsia"/>
          <w:sz w:val="24"/>
          <w:szCs w:val="24"/>
          <w:lang w:val="fi"/>
        </w:rPr>
        <w:t>lustavat ajankohdat:</w:t>
      </w:r>
    </w:p>
    <w:p w:rsidR="710C0363" w:rsidP="710C0363" w:rsidRDefault="710C0363" w14:paraId="06F49AEA" w14:textId="628F2DAD">
      <w:pPr>
        <w:rPr>
          <w:rFonts w:eastAsiaTheme="minorEastAsia"/>
          <w:sz w:val="24"/>
          <w:szCs w:val="24"/>
          <w:lang w:val="fi"/>
        </w:rPr>
      </w:pPr>
      <w:r w:rsidRPr="710C0363">
        <w:rPr>
          <w:rFonts w:eastAsiaTheme="minorEastAsia"/>
          <w:sz w:val="24"/>
          <w:szCs w:val="24"/>
          <w:lang w:val="fi"/>
        </w:rPr>
        <w:t>Sprint I: 3.10.2018</w:t>
      </w:r>
    </w:p>
    <w:p w:rsidR="710C0363" w:rsidP="710C0363" w:rsidRDefault="710C0363" w14:paraId="613D21ED" w14:textId="586EA95E">
      <w:pPr>
        <w:rPr>
          <w:rFonts w:eastAsiaTheme="minorEastAsia"/>
          <w:sz w:val="24"/>
          <w:szCs w:val="24"/>
          <w:lang w:val="fi"/>
        </w:rPr>
      </w:pPr>
      <w:r w:rsidRPr="710C0363">
        <w:rPr>
          <w:rFonts w:eastAsiaTheme="minorEastAsia"/>
          <w:sz w:val="24"/>
          <w:szCs w:val="24"/>
          <w:lang w:val="fi"/>
        </w:rPr>
        <w:t>Sprint II: 31.10.2018</w:t>
      </w:r>
    </w:p>
    <w:p w:rsidRPr="008D5CEB" w:rsidR="710C0363" w:rsidP="710C0363" w:rsidRDefault="710C0363" w14:paraId="2DD15F18" w14:textId="2D1B3745">
      <w:pPr>
        <w:rPr>
          <w:rFonts w:eastAsiaTheme="minorEastAsia"/>
          <w:sz w:val="24"/>
          <w:szCs w:val="24"/>
          <w:lang w:val="en-US"/>
        </w:rPr>
      </w:pPr>
      <w:r w:rsidRPr="008D5CEB">
        <w:rPr>
          <w:rFonts w:eastAsiaTheme="minorEastAsia"/>
          <w:sz w:val="24"/>
          <w:szCs w:val="24"/>
          <w:lang w:val="en-US"/>
        </w:rPr>
        <w:t>Sprint III: 21.10.2018</w:t>
      </w:r>
    </w:p>
    <w:p w:rsidRPr="008D5CEB" w:rsidR="710C0363" w:rsidP="710C0363" w:rsidRDefault="710C0363" w14:paraId="665BE599" w14:textId="68260414">
      <w:pPr>
        <w:rPr>
          <w:rFonts w:eastAsiaTheme="minorEastAsia"/>
          <w:sz w:val="24"/>
          <w:szCs w:val="24"/>
          <w:lang w:val="en-US"/>
        </w:rPr>
      </w:pPr>
      <w:r w:rsidRPr="008D5CEB">
        <w:rPr>
          <w:rFonts w:eastAsiaTheme="minorEastAsia"/>
          <w:sz w:val="24"/>
          <w:szCs w:val="24"/>
          <w:lang w:val="en-US"/>
        </w:rPr>
        <w:t>Sprint IV: 7.1.2019</w:t>
      </w:r>
    </w:p>
    <w:p w:rsidRPr="008D5CEB" w:rsidR="710C0363" w:rsidP="710C0363" w:rsidRDefault="710C0363" w14:paraId="33021A0A" w14:textId="755BC7BA">
      <w:pPr>
        <w:rPr>
          <w:rFonts w:eastAsiaTheme="minorEastAsia"/>
          <w:sz w:val="24"/>
          <w:szCs w:val="24"/>
          <w:lang w:val="en-US"/>
        </w:rPr>
      </w:pPr>
      <w:r w:rsidRPr="008D5CEB">
        <w:rPr>
          <w:rFonts w:eastAsiaTheme="minorEastAsia"/>
          <w:sz w:val="24"/>
          <w:szCs w:val="24"/>
          <w:lang w:val="en-US"/>
        </w:rPr>
        <w:t>Sprint V: 21.1.2019</w:t>
      </w:r>
    </w:p>
    <w:p w:rsidR="710C0363" w:rsidP="710C0363" w:rsidRDefault="710C0363" w14:paraId="2D1EF079" w14:textId="32F2795E">
      <w:pPr>
        <w:rPr>
          <w:rFonts w:eastAsiaTheme="minorEastAsia"/>
          <w:sz w:val="24"/>
          <w:szCs w:val="24"/>
          <w:lang w:val="fi"/>
        </w:rPr>
      </w:pPr>
      <w:r w:rsidRPr="710C0363">
        <w:rPr>
          <w:rFonts w:eastAsiaTheme="minorEastAsia"/>
          <w:sz w:val="24"/>
          <w:szCs w:val="24"/>
          <w:lang w:val="fi"/>
        </w:rPr>
        <w:t>Sprint: VI: 4.2.2019</w:t>
      </w:r>
    </w:p>
    <w:p w:rsidR="710C0363" w:rsidP="710C0363" w:rsidRDefault="710C0363" w14:paraId="588171EB" w14:textId="2829F927">
      <w:pPr>
        <w:rPr>
          <w:rFonts w:eastAsiaTheme="minorEastAsia"/>
          <w:sz w:val="24"/>
          <w:szCs w:val="24"/>
          <w:lang w:val="fi"/>
        </w:rPr>
      </w:pPr>
      <w:r w:rsidRPr="710C0363">
        <w:rPr>
          <w:rFonts w:eastAsiaTheme="minorEastAsia"/>
          <w:sz w:val="24"/>
          <w:szCs w:val="24"/>
          <w:lang w:val="fi"/>
        </w:rPr>
        <w:t>Sprint VII: 19.2.2019</w:t>
      </w:r>
    </w:p>
    <w:p w:rsidR="710C0363" w:rsidP="710C0363" w:rsidRDefault="710C0363" w14:paraId="30EC3AD9" w14:textId="7606CDE6">
      <w:r w:rsidRPr="710C0363">
        <w:rPr>
          <w:rFonts w:eastAsiaTheme="minorEastAsia"/>
          <w:sz w:val="24"/>
          <w:szCs w:val="24"/>
          <w:lang w:val="fi"/>
        </w:rPr>
        <w:t>Katselmointeihin osallistuvat ryhmän jäsenet, ryhmän ohjaaja sekä toimeksiantajan edustaja, ja niissä käsitellään kuhunkin sprinttivaiheeseen kuuluneita asioita ja tehtäviä. Mahdollisista katselmointimateriaalien toimittamisesta sovitaan toimeksiantajan kanssa tarvittaessa.</w:t>
      </w:r>
    </w:p>
    <w:p w:rsidR="00E4612F" w:rsidP="00E4612F" w:rsidRDefault="61E98F6C" w14:paraId="22ED48E3" w14:textId="77777777">
      <w:pPr>
        <w:pStyle w:val="Heading2"/>
      </w:pPr>
      <w:bookmarkStart w:name="_Toc526940187" w:id="47"/>
      <w:r>
        <w:t>Projektisuunnitelmaa täydentävät suunnitelmat</w:t>
      </w:r>
      <w:bookmarkEnd w:id="47"/>
    </w:p>
    <w:p w:rsidR="00E4612F" w:rsidP="65B07F9D" w:rsidRDefault="710C0363" w14:paraId="22ED48E5" w14:textId="1324EB9E">
      <w:pPr>
        <w:rPr>
          <w:rFonts w:eastAsia="" w:eastAsiaTheme="minorEastAsia"/>
          <w:sz w:val="24"/>
          <w:szCs w:val="24"/>
          <w:lang w:val="fi"/>
        </w:rPr>
      </w:pPr>
      <w:r w:rsidRPr="65B07F9D" w:rsidR="65B07F9D">
        <w:rPr>
          <w:rFonts w:eastAsia="" w:eastAsiaTheme="minorEastAsia"/>
          <w:sz w:val="24"/>
          <w:szCs w:val="24"/>
          <w:lang w:val="fi"/>
        </w:rPr>
        <w:t xml:space="preserve">Muita täydentäviä ja mahdollisesti laadittavia suunnitelmia ovat vaatimusmäärittely, </w:t>
      </w:r>
      <w:proofErr w:type="spellStart"/>
      <w:r w:rsidRPr="65B07F9D" w:rsidR="65B07F9D">
        <w:rPr>
          <w:rFonts w:eastAsia="" w:eastAsiaTheme="minorEastAsia"/>
          <w:sz w:val="24"/>
          <w:szCs w:val="24"/>
          <w:lang w:val="fi"/>
        </w:rPr>
        <w:t>brand</w:t>
      </w:r>
      <w:r w:rsidRPr="65B07F9D" w:rsidR="65B07F9D">
        <w:rPr>
          <w:rFonts w:eastAsia="" w:eastAsiaTheme="minorEastAsia"/>
          <w:sz w:val="24"/>
          <w:szCs w:val="24"/>
          <w:lang w:val="fi"/>
        </w:rPr>
        <w:t>-</w:t>
      </w:r>
      <w:r w:rsidRPr="65B07F9D" w:rsidR="65B07F9D">
        <w:rPr>
          <w:rFonts w:eastAsia="" w:eastAsiaTheme="minorEastAsia"/>
          <w:sz w:val="24"/>
          <w:szCs w:val="24"/>
          <w:lang w:val="fi"/>
        </w:rPr>
        <w:t>book</w:t>
      </w:r>
      <w:proofErr w:type="spellEnd"/>
      <w:r w:rsidRPr="65B07F9D" w:rsidR="65B07F9D">
        <w:rPr>
          <w:rFonts w:eastAsia="" w:eastAsiaTheme="minorEastAsia"/>
          <w:sz w:val="24"/>
          <w:szCs w:val="24"/>
          <w:lang w:val="fi"/>
        </w:rPr>
        <w:t>, viestintäsuunnitelma, dokumentointisuunnitelma. Lisäksi luodaan tilannekatsausraportteja, käyttötapauskuvauksia, prosessikaavioita ja rautalankamalleja.</w:t>
      </w:r>
    </w:p>
    <w:p w:rsidR="00E4612F" w:rsidP="00E4612F" w:rsidRDefault="61E98F6C" w14:paraId="22ED48E6" w14:textId="77777777">
      <w:pPr>
        <w:pStyle w:val="Heading2"/>
      </w:pPr>
      <w:bookmarkStart w:name="_Toc526940188" w:id="48"/>
      <w:r>
        <w:t>Suunnitelmien tarkistus- ja päivitysajankohdat</w:t>
      </w:r>
      <w:bookmarkEnd w:id="48"/>
    </w:p>
    <w:p w:rsidRPr="0082289B" w:rsidR="00E4612F" w:rsidP="710C0363" w:rsidRDefault="710C0363" w14:paraId="22ED48E8" w14:textId="17334A7E">
      <w:pPr>
        <w:rPr>
          <w:rFonts w:eastAsiaTheme="minorEastAsia"/>
          <w:lang w:val="fi"/>
        </w:rPr>
      </w:pPr>
      <w:r w:rsidRPr="710C0363">
        <w:rPr>
          <w:rFonts w:eastAsiaTheme="minorEastAsia"/>
          <w:sz w:val="24"/>
          <w:szCs w:val="24"/>
          <w:lang w:val="fi"/>
        </w:rPr>
        <w:t>Projektisuunnitelman avulla reagoidaan poikkeamiin ja ympäristömuutoksiin, joten sitä päivitetään projektin aikana. Suunnitelman ajantasaisuus tarkistetaan viimeistään kevätlukukauden alkaessa, kun projektissa edetään suunnittelusta konseptin varsinaiseen toteuttamiseen.</w:t>
      </w:r>
    </w:p>
    <w:p w:rsidR="00E4612F" w:rsidP="00E4612F" w:rsidRDefault="61E98F6C" w14:paraId="22ED48E9" w14:textId="77777777">
      <w:pPr>
        <w:pStyle w:val="Heading2"/>
      </w:pPr>
      <w:bookmarkStart w:name="_Toc526940189" w:id="49"/>
      <w:r>
        <w:t>Projektin keskeyttämiskriteerit</w:t>
      </w:r>
      <w:bookmarkEnd w:id="49"/>
    </w:p>
    <w:p w:rsidR="00E4612F" w:rsidP="710C0363" w:rsidRDefault="710C0363" w14:paraId="22ED48EB" w14:textId="31C4ADED">
      <w:pPr>
        <w:rPr>
          <w:rFonts w:eastAsiaTheme="minorEastAsia"/>
          <w:lang w:val="fi"/>
        </w:rPr>
      </w:pPr>
      <w:r w:rsidRPr="710C0363">
        <w:rPr>
          <w:rFonts w:eastAsiaTheme="minorEastAsia"/>
          <w:sz w:val="24"/>
          <w:szCs w:val="24"/>
          <w:lang w:val="fi"/>
        </w:rPr>
        <w:t xml:space="preserve">Keskeyttämiskriteerejä ei opiskelijaprojekteissa käytetä, koska projekteissa käytetään tietty tuntimäärä tuloksen tekoon ja tulos luovutetaan sellaisena, kun se opintojakson päättyessä on. Projektiryhmä tekee kuitenkin jatkokehityssuunnitelman, josta toimeksiantaja voi mahdollisesti jatkaa projektia eteenpäin. </w:t>
      </w:r>
    </w:p>
    <w:p w:rsidR="710C0363" w:rsidP="710C0363" w:rsidRDefault="710C0363" w14:paraId="1F8FAB38" w14:textId="1B19CBBB">
      <w:pPr>
        <w:rPr>
          <w:rFonts w:eastAsiaTheme="minorEastAsia"/>
          <w:sz w:val="24"/>
          <w:szCs w:val="24"/>
          <w:lang w:val="fi"/>
        </w:rPr>
      </w:pPr>
      <w:r w:rsidRPr="710C0363">
        <w:rPr>
          <w:rFonts w:eastAsiaTheme="minorEastAsia"/>
          <w:sz w:val="24"/>
          <w:szCs w:val="24"/>
          <w:lang w:val="fi"/>
        </w:rPr>
        <w:t>Mikäli joku ryhmän jäsenistä keskeyttäisi projektin, tilanteesta sovitaan yhdessä ohjausryhmän ja toimeksiantajan kanssa projektisopimuksessa kuvatulla tavalla. Tällöin ryhmän yhteisistä tuntiresursseista luonnollisesti vähennetään poistuvan jäsenen jäljellä olevien resurssien määrä.</w:t>
      </w:r>
    </w:p>
    <w:p w:rsidR="00E4612F" w:rsidP="00E4612F" w:rsidRDefault="00E4612F" w14:paraId="22ED48EC" w14:textId="77777777">
      <w:pPr>
        <w:pStyle w:val="Heading1"/>
      </w:pPr>
      <w:bookmarkStart w:name="_Toc494357501" w:id="50"/>
      <w:bookmarkStart w:name="_Toc526940190" w:id="51"/>
      <w:r>
        <w:t>Tiedonvälitys ja projektin etenemisen seuranta</w:t>
      </w:r>
      <w:bookmarkEnd w:id="50"/>
      <w:bookmarkEnd w:id="51"/>
    </w:p>
    <w:p w:rsidR="00E4612F" w:rsidP="00E4612F" w:rsidRDefault="710C0363" w14:paraId="22ED48EE" w14:textId="7881EF8F">
      <w:r>
        <w:t>Projektin etenemistä seurataan viikoittaisilla ryhmä- ja ohjaajapalavereilla. Lisäksi etenemistä seurataan myös toimeksiantajatapaamisissa eli workshopeissa näille sovittuina aikoina. Toimeksiantajan, ohjaajan ja ryhmän kesken viestitään viikoittain joko sähköpostitse tai Slackilla. Ohjausryhmän kokouksia ja arviointipalavereja pidetään 4-6 kertaa projektin aikana.</w:t>
      </w:r>
    </w:p>
    <w:p w:rsidR="00E4612F" w:rsidP="00E4612F" w:rsidRDefault="61E98F6C" w14:paraId="22ED48EF" w14:textId="77777777">
      <w:pPr>
        <w:pStyle w:val="Heading1"/>
      </w:pPr>
      <w:bookmarkStart w:name="_Toc526940191" w:id="52"/>
      <w:r>
        <w:t>Projektin päättyminen</w:t>
      </w:r>
      <w:bookmarkEnd w:id="52"/>
    </w:p>
    <w:p w:rsidR="61E98F6C" w:rsidP="61E98F6C" w:rsidRDefault="710C0363" w14:paraId="015EFB65" w14:textId="252B862C">
      <w:r>
        <w:t xml:space="preserve">Projektin lopputuloksena on tarkoitus luovuttaa toimeksiantajalle jonkinlainen toimiva, pieni demo Wordpress-pohjaisesta sovelluksesta, jota </w:t>
      </w:r>
      <w:r w:rsidR="008D5CEB">
        <w:t xml:space="preserve">toimeksiantajayritys </w:t>
      </w:r>
      <w:r>
        <w:t xml:space="preserve">mahdollisesti pystyisi jatkokehittämään eteenpäin. </w:t>
      </w:r>
    </w:p>
    <w:p w:rsidR="00E4612F" w:rsidP="00E4612F" w:rsidRDefault="61E98F6C" w14:paraId="22ED48F0" w14:textId="77777777">
      <w:pPr>
        <w:pStyle w:val="Heading2"/>
      </w:pPr>
      <w:bookmarkStart w:name="_Toc494357502" w:id="53"/>
      <w:bookmarkStart w:name="_Toc526940192" w:id="54"/>
      <w:r>
        <w:t>Lopputuotteen luovutus ja käyttöönotto</w:t>
      </w:r>
      <w:bookmarkEnd w:id="53"/>
      <w:bookmarkEnd w:id="54"/>
    </w:p>
    <w:p w:rsidR="00E4612F" w:rsidP="00E4612F" w:rsidRDefault="00E4612F" w14:paraId="22ED48F1" w14:textId="7C601955">
      <w:pPr>
        <w:rPr>
          <w:rFonts w:eastAsiaTheme="minorEastAsia"/>
          <w:sz w:val="24"/>
          <w:szCs w:val="24"/>
          <w:lang w:val="fi"/>
        </w:rPr>
      </w:pPr>
      <w:r w:rsidRPr="1CBA6BBC">
        <w:rPr>
          <w:rFonts w:eastAsiaTheme="minorEastAsia"/>
          <w:sz w:val="24"/>
          <w:szCs w:val="24"/>
          <w:lang w:val="fi"/>
        </w:rPr>
        <w:t>Projektin lopputuot</w:t>
      </w:r>
      <w:r w:rsidR="008D5CEB">
        <w:rPr>
          <w:rFonts w:eastAsiaTheme="minorEastAsia"/>
          <w:sz w:val="24"/>
          <w:szCs w:val="24"/>
          <w:lang w:val="fi"/>
        </w:rPr>
        <w:t>t</w:t>
      </w:r>
      <w:r w:rsidRPr="1CBA6BBC">
        <w:rPr>
          <w:rFonts w:eastAsiaTheme="minorEastAsia"/>
          <w:sz w:val="24"/>
          <w:szCs w:val="24"/>
          <w:lang w:val="fi"/>
        </w:rPr>
        <w:t>e</w:t>
      </w:r>
      <w:r w:rsidR="008D5CEB">
        <w:rPr>
          <w:rFonts w:eastAsiaTheme="minorEastAsia"/>
          <w:sz w:val="24"/>
          <w:szCs w:val="24"/>
          <w:lang w:val="fi"/>
        </w:rPr>
        <w:t>ena syntyvä demo dokumentoidaan toimeksiantajalle</w:t>
      </w:r>
      <w:r w:rsidRPr="1CBA6BBC">
        <w:rPr>
          <w:rFonts w:eastAsiaTheme="minorEastAsia"/>
          <w:sz w:val="24"/>
          <w:szCs w:val="24"/>
          <w:lang w:val="fi"/>
        </w:rPr>
        <w:t xml:space="preserve"> </w:t>
      </w:r>
      <w:r w:rsidR="008D5CEB">
        <w:rPr>
          <w:rFonts w:eastAsiaTheme="minorEastAsia"/>
          <w:sz w:val="24"/>
          <w:szCs w:val="24"/>
          <w:lang w:val="fi"/>
        </w:rPr>
        <w:t>käyttöliittymäsuunnitelmana</w:t>
      </w:r>
      <w:r w:rsidR="00A94481">
        <w:rPr>
          <w:rFonts w:eastAsiaTheme="minorEastAsia"/>
          <w:sz w:val="24"/>
          <w:szCs w:val="24"/>
          <w:lang w:val="fi"/>
        </w:rPr>
        <w:t xml:space="preserve"> ja varsinaisena toimivana demona. Lisäksi mukana toimitetaan tarvittavat lopputuotetta selventävät dokumentit, kuten vaatimusmäärittely, prosessikaaviot ja käyttötapauskuvaukset, jotta mahdollinen sovelluksen jatkokehittäminen olisi mahdollista. </w:t>
      </w:r>
    </w:p>
    <w:p w:rsidR="00E4612F" w:rsidP="00E4612F" w:rsidRDefault="61E98F6C" w14:paraId="22ED48F2" w14:textId="77777777">
      <w:pPr>
        <w:pStyle w:val="Heading2"/>
      </w:pPr>
      <w:bookmarkStart w:name="_Toc526940193" w:id="55"/>
      <w:r>
        <w:t>Projektin tuottaman aineiston taltiointi, arkistointi ja säilytysaika</w:t>
      </w:r>
      <w:bookmarkEnd w:id="55"/>
    </w:p>
    <w:p w:rsidR="00E4612F" w:rsidP="00E4612F" w:rsidRDefault="710C0363" w14:paraId="22ED48F3" w14:textId="534C3223">
      <w:bookmarkStart w:name="_Toc494357503" w:id="56"/>
      <w:r>
        <w:t>Projektiryhmä vastaa projektissa tuotettujen dokumenttien ja aineistojen taltioinnista, kunnes projekti katsotaan päättyneeksi. Projektin päättymisen jälkeen kaikki materiaali luovutetaan toimeksiantajalle, ja päätetään mitä materiaalia saa jäädä ryhmälle ja IT-instituutille.</w:t>
      </w:r>
    </w:p>
    <w:p w:rsidR="00E4612F" w:rsidP="00E4612F" w:rsidRDefault="61E98F6C" w14:paraId="22ED48F4" w14:textId="77777777">
      <w:pPr>
        <w:pStyle w:val="Heading2"/>
      </w:pPr>
      <w:bookmarkStart w:name="_Toc526940194" w:id="57"/>
      <w:r>
        <w:t>Projektin virallinen päättäminen</w:t>
      </w:r>
      <w:bookmarkEnd w:id="56"/>
      <w:bookmarkEnd w:id="57"/>
    </w:p>
    <w:p w:rsidR="00E4612F" w:rsidP="00E4612F" w:rsidRDefault="61E98F6C" w14:paraId="22ED48F5" w14:textId="62D3C76A">
      <w:r>
        <w:t xml:space="preserve">Projektin päättämisestä sovitaan viimeisessä ohjausryhmän kokouksessa, mutta projekti päättyy viimeistään 29.03.2018, jolloin sopimuksessa projektille varattu aika loppuu. </w:t>
      </w:r>
    </w:p>
    <w:p w:rsidR="00E4612F" w:rsidP="00E4612F" w:rsidRDefault="61E98F6C" w14:paraId="22ED48F6" w14:textId="77777777">
      <w:pPr>
        <w:pStyle w:val="Heading2"/>
      </w:pPr>
      <w:bookmarkStart w:name="_Toc494357504" w:id="58"/>
      <w:bookmarkStart w:name="_Toc526940195" w:id="59"/>
      <w:r>
        <w:t>Lopetustilaisuus</w:t>
      </w:r>
      <w:bookmarkEnd w:id="58"/>
      <w:bookmarkEnd w:id="59"/>
    </w:p>
    <w:p w:rsidR="00E4612F" w:rsidP="710C0363" w:rsidRDefault="710C0363" w14:paraId="22ED48F7" w14:textId="48FCBBBC">
      <w:pPr>
        <w:rPr>
          <w:rFonts w:eastAsiaTheme="minorEastAsia"/>
          <w:sz w:val="24"/>
          <w:szCs w:val="24"/>
          <w:lang w:val="fi"/>
        </w:rPr>
      </w:pPr>
      <w:r w:rsidRPr="710C0363">
        <w:rPr>
          <w:rFonts w:eastAsiaTheme="minorEastAsia"/>
          <w:sz w:val="24"/>
          <w:szCs w:val="24"/>
          <w:lang w:val="fi"/>
        </w:rPr>
        <w:t>Projekti päätetään yhteiseen päätösseminaariin. Tähän seminaariin osallistuvat projektiryhmän jäsenet ja ohjausryhmä.</w:t>
      </w:r>
    </w:p>
    <w:p w:rsidR="00E4612F" w:rsidP="00E4612F" w:rsidRDefault="61E98F6C" w14:paraId="22ED48F8" w14:textId="77777777">
      <w:pPr>
        <w:pStyle w:val="Heading2"/>
      </w:pPr>
      <w:bookmarkStart w:name="_Toc526940196" w:id="60"/>
      <w:r>
        <w:t>Projektin loppuraportti</w:t>
      </w:r>
      <w:bookmarkEnd w:id="60"/>
    </w:p>
    <w:p w:rsidRPr="00C90995" w:rsidR="00E4612F" w:rsidP="00E4612F" w:rsidRDefault="00E4612F" w14:paraId="22ED48F9" w14:textId="77777777">
      <w:r>
        <w:t>Projektin loppuraportti laaditaan viimeiseen ohjausryhmän kokoukseen mennessä.</w:t>
      </w:r>
    </w:p>
    <w:p w:rsidR="00E4612F" w:rsidP="00E4612F" w:rsidRDefault="00E4612F" w14:paraId="22ED48FA" w14:textId="77777777"/>
    <w:p w:rsidRPr="00362E5C" w:rsidR="00E4612F" w:rsidP="00E4612F" w:rsidRDefault="00E4612F" w14:paraId="22ED48FB" w14:textId="77777777"/>
    <w:p w:rsidRPr="00E4612F" w:rsidR="00E4612F" w:rsidP="00E4612F" w:rsidRDefault="00E4612F" w14:paraId="22ED48FC" w14:textId="77777777"/>
    <w:p w:rsidRPr="00E4612F" w:rsidR="00E4612F" w:rsidP="00E4612F" w:rsidRDefault="00E4612F" w14:paraId="22ED48FD" w14:textId="77777777"/>
    <w:sectPr w:rsidRPr="00E4612F" w:rsidR="00E4612F" w:rsidSect="0044274B">
      <w:headerReference w:type="default" r:id="rId11"/>
      <w:footerReference w:type="default" r:id="rId12"/>
      <w:pgSz w:w="11906" w:h="16838" w:orient="portrait"/>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CEB" w:rsidP="00DA07AE" w:rsidRDefault="008D5CEB" w14:paraId="41931E0E" w14:textId="77777777">
      <w:pPr>
        <w:spacing w:after="0" w:line="240" w:lineRule="auto"/>
      </w:pPr>
      <w:r>
        <w:separator/>
      </w:r>
    </w:p>
  </w:endnote>
  <w:endnote w:type="continuationSeparator" w:id="0">
    <w:p w:rsidR="008D5CEB" w:rsidP="00DA07AE" w:rsidRDefault="008D5CEB" w14:paraId="24A87CF6" w14:textId="77777777">
      <w:pPr>
        <w:spacing w:after="0" w:line="240" w:lineRule="auto"/>
      </w:pPr>
      <w:r>
        <w:continuationSeparator/>
      </w:r>
    </w:p>
  </w:endnote>
  <w:endnote w:type="continuationNotice" w:id="1">
    <w:p w:rsidR="008D5CEB" w:rsidRDefault="008D5CEB" w14:paraId="07865A9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134EA1" w:rsidR="008D5CEB" w:rsidRDefault="008D5CEB" w14:paraId="22ED4903" w14:textId="77777777">
    <w:pPr>
      <w:pStyle w:val="Footer"/>
      <w:rPr>
        <w:b/>
        <w:color w:val="538135" w:themeColor="accent6" w:themeShade="BF"/>
        <w:sz w:val="36"/>
      </w:rPr>
    </w:pPr>
    <w:r w:rsidRPr="00134EA1">
      <w:rPr>
        <w:b/>
        <w:color w:val="538135" w:themeColor="accent6" w:themeShade="BF"/>
        <w:sz w:val="36"/>
      </w:rPr>
      <w:t>it-refil@jamk.fi</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CF5880" w:rsidR="008D5CEB" w:rsidP="003414CD" w:rsidRDefault="008D5CEB" w14:paraId="22ED4905" w14:textId="61487FCD">
    <w:pPr>
      <w:pStyle w:val="Footer"/>
      <w:tabs>
        <w:tab w:val="clear" w:pos="4513"/>
        <w:tab w:val="clear" w:pos="9026"/>
        <w:tab w:val="right" w:pos="8334"/>
      </w:tabs>
      <w:rPr>
        <w:b/>
        <w:color w:val="538135" w:themeColor="accent6" w:themeShade="BF"/>
        <w:sz w:val="36"/>
      </w:rPr>
    </w:pPr>
    <w:r w:rsidRPr="61E98F6C">
      <w:rPr>
        <w:b/>
        <w:bCs/>
        <w:color w:val="538135" w:themeColor="accent6" w:themeShade="BF"/>
        <w:sz w:val="36"/>
        <w:szCs w:val="36"/>
      </w:rPr>
      <w:t xml:space="preserve"> it-refil@jamk.fi</w:t>
    </w:r>
    <w:r>
      <w:rPr>
        <w:b/>
        <w:color w:val="538135" w:themeColor="accent6" w:themeShade="BF"/>
        <w:sz w:val="36"/>
      </w:rPr>
      <w:tab/>
    </w:r>
    <w:r>
      <w:rPr>
        <w:noProof/>
        <w:lang w:val="en-US"/>
      </w:rPr>
      <w:drawing>
        <wp:inline distT="0" distB="0" distL="0" distR="0" wp14:anchorId="551D4E7B" wp14:editId="60589647">
          <wp:extent cx="491645" cy="404526"/>
          <wp:effectExtent l="0" t="0" r="3810"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extLst>
                      <a:ext uri="{28A0092B-C50C-407E-A947-70E740481C1C}">
                        <a14:useLocalDpi xmlns:a14="http://schemas.microsoft.com/office/drawing/2010/main" val="0"/>
                      </a:ext>
                    </a:extLst>
                  </a:blip>
                  <a:srcRect l="37096" t="13861" r="35806" b="70483"/>
                  <a:stretch>
                    <a:fillRect/>
                  </a:stretch>
                </pic:blipFill>
                <pic:spPr bwMode="auto">
                  <a:xfrm>
                    <a:off x="0" y="0"/>
                    <a:ext cx="506592" cy="41682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CEB" w:rsidP="00DA07AE" w:rsidRDefault="008D5CEB" w14:paraId="063F2985" w14:textId="77777777">
      <w:pPr>
        <w:spacing w:after="0" w:line="240" w:lineRule="auto"/>
      </w:pPr>
      <w:r>
        <w:separator/>
      </w:r>
    </w:p>
  </w:footnote>
  <w:footnote w:type="continuationSeparator" w:id="0">
    <w:p w:rsidR="008D5CEB" w:rsidP="00DA07AE" w:rsidRDefault="008D5CEB" w14:paraId="6F6E7868" w14:textId="77777777">
      <w:pPr>
        <w:spacing w:after="0" w:line="240" w:lineRule="auto"/>
      </w:pPr>
      <w:r>
        <w:continuationSeparator/>
      </w:r>
    </w:p>
  </w:footnote>
  <w:footnote w:type="continuationNotice" w:id="1">
    <w:p w:rsidR="008D5CEB" w:rsidRDefault="008D5CEB" w14:paraId="4269835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F24F62" w:rsidR="008D5CEB" w:rsidP="00F24F62" w:rsidRDefault="008D5CEB" w14:paraId="22ED4902" w14:textId="0EE8DEEE">
    <w:pPr>
      <w:pStyle w:val="KansiHeader"/>
    </w:pPr>
    <w:r>
      <w:rPr>
        <w:noProof/>
        <w:lang w:val="en-US"/>
      </w:rPr>
      <w:drawing>
        <wp:inline distT="0" distB="0" distL="0" distR="0" wp14:anchorId="16BCFD1F" wp14:editId="6B474BA0">
          <wp:extent cx="1509725" cy="1242204"/>
          <wp:effectExtent l="0" t="0" r="0"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l="37096" t="13861" r="35806" b="70483"/>
                  <a:stretch>
                    <a:fillRect/>
                  </a:stretch>
                </pic:blipFill>
                <pic:spPr bwMode="auto">
                  <a:xfrm>
                    <a:off x="0" y="0"/>
                    <a:ext cx="1518601" cy="1249507"/>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8240" behindDoc="0" locked="0" layoutInCell="1" allowOverlap="1" wp14:anchorId="22ED4907" wp14:editId="401E5A17">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2" style="position:absolute;margin-left:56.7pt;margin-top:60.1pt;width:26.95pt;height:729.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538135 [2409]" stroked="f" strokeweight="1pt" w14:anchorId="193CD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">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9496698"/>
      <w:docPartObj>
        <w:docPartGallery w:val="Page Numbers (Top of Page)"/>
        <w:docPartUnique/>
      </w:docPartObj>
    </w:sdtPr>
    <w:sdtEndPr>
      <w:rPr>
        <w:noProof/>
        <w:color w:val="538135" w:themeColor="accent6" w:themeShade="BF"/>
        <w:sz w:val="36"/>
      </w:rPr>
    </w:sdtEndPr>
    <w:sdtContent>
      <w:p w:rsidRPr="00CF5880" w:rsidR="008D5CEB" w:rsidP="001C51A7" w:rsidRDefault="008D5CEB" w14:paraId="22ED4904" w14:textId="7E8B6AC1">
        <w:pPr>
          <w:pStyle w:val="Header"/>
          <w:rPr>
            <w:color w:val="538135" w:themeColor="accent6" w:themeShade="BF"/>
            <w:sz w:val="36"/>
            <w:lang w:val="en-US"/>
          </w:rPr>
        </w:pPr>
        <w:r w:rsidRPr="00CF5880">
          <w:rPr>
            <w:color w:val="538135" w:themeColor="accent6" w:themeShade="BF"/>
            <w:sz w:val="36"/>
          </w:rPr>
          <w:fldChar w:fldCharType="begin"/>
        </w:r>
        <w:r w:rsidRPr="00CF5880">
          <w:rPr>
            <w:color w:val="538135" w:themeColor="accent6" w:themeShade="BF"/>
            <w:sz w:val="36"/>
          </w:rPr>
          <w:instrText xml:space="preserve"> PAGE   \* MERGEFORMAT </w:instrText>
        </w:r>
        <w:r w:rsidRPr="00CF5880">
          <w:rPr>
            <w:color w:val="538135" w:themeColor="accent6" w:themeShade="BF"/>
            <w:sz w:val="36"/>
          </w:rPr>
          <w:fldChar w:fldCharType="separate"/>
        </w:r>
        <w:r w:rsidR="003B584A">
          <w:rPr>
            <w:noProof/>
            <w:color w:val="538135" w:themeColor="accent6" w:themeShade="BF"/>
            <w:sz w:val="36"/>
          </w:rPr>
          <w:t>3</w:t>
        </w:r>
        <w:r w:rsidRPr="00CF5880">
          <w:rPr>
            <w:noProof/>
            <w:color w:val="538135" w:themeColor="accent6" w:themeShade="BF"/>
            <w:sz w:val="36"/>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A82E8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B8FC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FA8E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A284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674B838"/>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FAD42F5A"/>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B87E3368"/>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47727836"/>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3C0ADD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022AF0"/>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0D46E31"/>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01C552F"/>
    <w:multiLevelType w:val="hybridMultilevel"/>
    <w:tmpl w:val="5EEA96C2"/>
    <w:lvl w:ilvl="0" w:tplc="2990E16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ämbeck Marja">
    <w15:presenceInfo w15:providerId="None" w15:userId="Jämbeck Mar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2F"/>
    <w:rsid w:val="00051CD5"/>
    <w:rsid w:val="000E5CD6"/>
    <w:rsid w:val="00134EA1"/>
    <w:rsid w:val="001C51A7"/>
    <w:rsid w:val="001D774F"/>
    <w:rsid w:val="00270A70"/>
    <w:rsid w:val="002718FF"/>
    <w:rsid w:val="002726C3"/>
    <w:rsid w:val="002912A8"/>
    <w:rsid w:val="003414CD"/>
    <w:rsid w:val="00397578"/>
    <w:rsid w:val="003B584A"/>
    <w:rsid w:val="003E04D3"/>
    <w:rsid w:val="0043760C"/>
    <w:rsid w:val="0044274B"/>
    <w:rsid w:val="0048689B"/>
    <w:rsid w:val="004A5B04"/>
    <w:rsid w:val="005031E6"/>
    <w:rsid w:val="00537A6D"/>
    <w:rsid w:val="00541538"/>
    <w:rsid w:val="0054265B"/>
    <w:rsid w:val="00577BA0"/>
    <w:rsid w:val="005B4652"/>
    <w:rsid w:val="005C097A"/>
    <w:rsid w:val="00643469"/>
    <w:rsid w:val="00682648"/>
    <w:rsid w:val="006E2B5E"/>
    <w:rsid w:val="006F2B59"/>
    <w:rsid w:val="007A392E"/>
    <w:rsid w:val="0082289B"/>
    <w:rsid w:val="008416C3"/>
    <w:rsid w:val="00857EBB"/>
    <w:rsid w:val="008A0D16"/>
    <w:rsid w:val="008C72FA"/>
    <w:rsid w:val="008D5CEB"/>
    <w:rsid w:val="00942862"/>
    <w:rsid w:val="00974D44"/>
    <w:rsid w:val="0097625D"/>
    <w:rsid w:val="009B7505"/>
    <w:rsid w:val="009C4439"/>
    <w:rsid w:val="00A15099"/>
    <w:rsid w:val="00A339F9"/>
    <w:rsid w:val="00A44AC1"/>
    <w:rsid w:val="00A716F9"/>
    <w:rsid w:val="00A94481"/>
    <w:rsid w:val="00B17F7E"/>
    <w:rsid w:val="00B32F69"/>
    <w:rsid w:val="00BE476F"/>
    <w:rsid w:val="00BE4C56"/>
    <w:rsid w:val="00CC0C8B"/>
    <w:rsid w:val="00CE33B1"/>
    <w:rsid w:val="00CF5880"/>
    <w:rsid w:val="00DA07AE"/>
    <w:rsid w:val="00DD6DDA"/>
    <w:rsid w:val="00E34DEB"/>
    <w:rsid w:val="00E4612F"/>
    <w:rsid w:val="00E85467"/>
    <w:rsid w:val="00EA67CC"/>
    <w:rsid w:val="00EF2FE3"/>
    <w:rsid w:val="00EF39E6"/>
    <w:rsid w:val="00F24F62"/>
    <w:rsid w:val="00F44E86"/>
    <w:rsid w:val="00F46ACC"/>
    <w:rsid w:val="00F520BE"/>
    <w:rsid w:val="00F5641D"/>
    <w:rsid w:val="19DDA507"/>
    <w:rsid w:val="45286B26"/>
    <w:rsid w:val="61E98F6C"/>
    <w:rsid w:val="65B07F9D"/>
    <w:rsid w:val="710C0363"/>
    <w:rsid w:val="7DC6B6D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2ED47DE"/>
  <w15:chartTrackingRefBased/>
  <w15:docId w15:val="{5F12E46B-C35A-4261-B89D-3975F7EF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A392E"/>
    <w:pPr>
      <w:spacing w:line="360" w:lineRule="auto"/>
    </w:pPr>
  </w:style>
  <w:style w:type="paragraph" w:styleId="Heading1">
    <w:name w:val="heading 1"/>
    <w:basedOn w:val="Normal"/>
    <w:next w:val="Normal"/>
    <w:link w:val="Heading1Char"/>
    <w:uiPriority w:val="9"/>
    <w:qFormat/>
    <w:rsid w:val="00CF5880"/>
    <w:pPr>
      <w:keepNext/>
      <w:keepLines/>
      <w:numPr>
        <w:numId w:val="1"/>
      </w:numPr>
      <w:spacing w:before="480" w:after="0"/>
      <w:outlineLvl w:val="0"/>
    </w:pPr>
    <w:rPr>
      <w:rFonts w:asciiTheme="majorHAnsi" w:hAnsiTheme="majorHAnsi" w:eastAsiaTheme="majorEastAsia" w:cstheme="majorBidi"/>
      <w:b/>
      <w:color w:val="A8D08D" w:themeColor="accent6" w:themeTint="99"/>
      <w:sz w:val="36"/>
      <w:szCs w:val="32"/>
    </w:rPr>
  </w:style>
  <w:style w:type="paragraph" w:styleId="Heading2">
    <w:name w:val="heading 2"/>
    <w:basedOn w:val="Normal"/>
    <w:next w:val="Normal"/>
    <w:link w:val="Heading2Char"/>
    <w:uiPriority w:val="9"/>
    <w:unhideWhenUsed/>
    <w:qFormat/>
    <w:rsid w:val="00CF5880"/>
    <w:pPr>
      <w:keepNext/>
      <w:keepLines/>
      <w:numPr>
        <w:ilvl w:val="1"/>
        <w:numId w:val="1"/>
      </w:numPr>
      <w:spacing w:before="400" w:after="0"/>
      <w:outlineLvl w:val="1"/>
    </w:pPr>
    <w:rPr>
      <w:rFonts w:asciiTheme="majorHAnsi" w:hAnsiTheme="majorHAnsi" w:eastAsiaTheme="majorEastAsia" w:cstheme="majorBidi"/>
      <w:color w:val="A8D08D" w:themeColor="accent6" w:themeTint="99"/>
      <w:sz w:val="32"/>
      <w:szCs w:val="26"/>
    </w:rPr>
  </w:style>
  <w:style w:type="paragraph" w:styleId="Heading3">
    <w:name w:val="heading 3"/>
    <w:basedOn w:val="Normal"/>
    <w:next w:val="Normal"/>
    <w:link w:val="Heading3Char"/>
    <w:uiPriority w:val="9"/>
    <w:unhideWhenUsed/>
    <w:qFormat/>
    <w:rsid w:val="00CF5880"/>
    <w:pPr>
      <w:keepNext/>
      <w:keepLines/>
      <w:numPr>
        <w:ilvl w:val="2"/>
        <w:numId w:val="1"/>
      </w:numPr>
      <w:spacing w:before="400" w:after="0"/>
      <w:outlineLvl w:val="2"/>
    </w:pPr>
    <w:rPr>
      <w:rFonts w:asciiTheme="majorHAnsi" w:hAnsiTheme="majorHAnsi" w:eastAsiaTheme="majorEastAsia" w:cstheme="majorBidi"/>
      <w:color w:val="A8D08D" w:themeColor="accent6" w:themeTint="99"/>
      <w:sz w:val="28"/>
      <w:szCs w:val="24"/>
    </w:rPr>
  </w:style>
  <w:style w:type="paragraph" w:styleId="Heading4">
    <w:name w:val="heading 4"/>
    <w:basedOn w:val="Normal"/>
    <w:next w:val="Normal"/>
    <w:link w:val="Heading4Char"/>
    <w:uiPriority w:val="9"/>
    <w:semiHidden/>
    <w:unhideWhenUsed/>
    <w:qFormat/>
    <w:rsid w:val="00CE33B1"/>
    <w:pPr>
      <w:keepNext/>
      <w:keepLines/>
      <w:numPr>
        <w:ilvl w:val="3"/>
        <w:numId w:val="1"/>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E33B1"/>
    <w:pPr>
      <w:keepNext/>
      <w:keepLines/>
      <w:numPr>
        <w:ilvl w:val="4"/>
        <w:numId w:val="1"/>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E33B1"/>
    <w:pPr>
      <w:keepNext/>
      <w:keepLines/>
      <w:numPr>
        <w:ilvl w:val="5"/>
        <w:numId w:val="1"/>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CE33B1"/>
    <w:pPr>
      <w:keepNext/>
      <w:keepLines/>
      <w:numPr>
        <w:ilvl w:val="6"/>
        <w:numId w:val="1"/>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CE33B1"/>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33B1"/>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F5880"/>
    <w:rPr>
      <w:rFonts w:asciiTheme="majorHAnsi" w:hAnsiTheme="majorHAnsi" w:eastAsiaTheme="majorEastAsia" w:cstheme="majorBidi"/>
      <w:b/>
      <w:color w:val="A8D08D" w:themeColor="accent6" w:themeTint="99"/>
      <w:sz w:val="36"/>
      <w:szCs w:val="32"/>
    </w:rPr>
  </w:style>
  <w:style w:type="character" w:styleId="Heading2Char" w:customStyle="1">
    <w:name w:val="Heading 2 Char"/>
    <w:basedOn w:val="DefaultParagraphFont"/>
    <w:link w:val="Heading2"/>
    <w:uiPriority w:val="9"/>
    <w:rsid w:val="00CF5880"/>
    <w:rPr>
      <w:rFonts w:asciiTheme="majorHAnsi" w:hAnsiTheme="majorHAnsi" w:eastAsiaTheme="majorEastAsia" w:cstheme="majorBidi"/>
      <w:color w:val="A8D08D" w:themeColor="accent6" w:themeTint="99"/>
      <w:sz w:val="32"/>
      <w:szCs w:val="26"/>
    </w:rPr>
  </w:style>
  <w:style w:type="character" w:styleId="Heading3Char" w:customStyle="1">
    <w:name w:val="Heading 3 Char"/>
    <w:basedOn w:val="DefaultParagraphFont"/>
    <w:link w:val="Heading3"/>
    <w:uiPriority w:val="9"/>
    <w:rsid w:val="00CF5880"/>
    <w:rPr>
      <w:rFonts w:asciiTheme="majorHAnsi" w:hAnsiTheme="majorHAnsi" w:eastAsiaTheme="majorEastAsia" w:cstheme="majorBidi"/>
      <w:color w:val="A8D08D" w:themeColor="accent6" w:themeTint="99"/>
      <w:sz w:val="28"/>
      <w:szCs w:val="24"/>
    </w:rPr>
  </w:style>
  <w:style w:type="paragraph" w:styleId="Caption">
    <w:name w:val="caption"/>
    <w:basedOn w:val="Normal"/>
    <w:next w:val="Normal"/>
    <w:uiPriority w:val="35"/>
    <w:semiHidden/>
    <w:unhideWhenUsed/>
    <w:qFormat/>
    <w:rsid w:val="004A5B04"/>
    <w:pPr>
      <w:spacing w:after="200" w:line="240" w:lineRule="auto"/>
    </w:pPr>
    <w:rPr>
      <w:iCs/>
      <w:color w:val="000000" w:themeColor="text1"/>
      <w:sz w:val="24"/>
      <w:szCs w:val="18"/>
    </w:rPr>
  </w:style>
  <w:style w:type="paragraph" w:styleId="TOC1">
    <w:name w:val="toc 1"/>
    <w:basedOn w:val="Normal"/>
    <w:next w:val="Normal"/>
    <w:autoRedefine/>
    <w:uiPriority w:val="39"/>
    <w:unhideWhenUsed/>
    <w:rsid w:val="004A5B04"/>
    <w:pPr>
      <w:spacing w:before="240" w:after="0"/>
    </w:pPr>
    <w:rPr>
      <w:b/>
    </w:rPr>
  </w:style>
  <w:style w:type="paragraph" w:styleId="TOC2">
    <w:name w:val="toc 2"/>
    <w:basedOn w:val="Normal"/>
    <w:next w:val="Normal"/>
    <w:autoRedefine/>
    <w:uiPriority w:val="39"/>
    <w:unhideWhenUsed/>
    <w:rsid w:val="004A5B04"/>
    <w:pPr>
      <w:spacing w:after="0"/>
      <w:ind w:left="221"/>
    </w:pPr>
  </w:style>
  <w:style w:type="paragraph" w:styleId="TOC3">
    <w:name w:val="toc 3"/>
    <w:basedOn w:val="Normal"/>
    <w:next w:val="Normal"/>
    <w:autoRedefine/>
    <w:uiPriority w:val="39"/>
    <w:unhideWhenUsed/>
    <w:rsid w:val="004A5B04"/>
    <w:pPr>
      <w:spacing w:after="0"/>
      <w:ind w:left="442"/>
    </w:pPr>
  </w:style>
  <w:style w:type="paragraph" w:styleId="TOCHeading">
    <w:name w:val="TOC Heading"/>
    <w:basedOn w:val="Heading1"/>
    <w:next w:val="Normal"/>
    <w:uiPriority w:val="39"/>
    <w:unhideWhenUsed/>
    <w:qFormat/>
    <w:rsid w:val="004A5B04"/>
    <w:pPr>
      <w:numPr>
        <w:numId w:val="0"/>
      </w:numPr>
      <w:spacing w:before="240" w:line="259" w:lineRule="auto"/>
      <w:outlineLvl w:val="9"/>
    </w:pPr>
  </w:style>
  <w:style w:type="paragraph" w:styleId="Header">
    <w:name w:val="header"/>
    <w:basedOn w:val="Normal"/>
    <w:link w:val="HeaderChar"/>
    <w:uiPriority w:val="99"/>
    <w:unhideWhenUsed/>
    <w:rsid w:val="004A5B04"/>
    <w:pPr>
      <w:tabs>
        <w:tab w:val="center" w:pos="4513"/>
        <w:tab w:val="right" w:pos="9026"/>
      </w:tabs>
      <w:spacing w:after="0" w:line="240" w:lineRule="auto"/>
      <w:jc w:val="right"/>
    </w:pPr>
  </w:style>
  <w:style w:type="character" w:styleId="HeaderChar" w:customStyle="1">
    <w:name w:val="Header Char"/>
    <w:basedOn w:val="DefaultParagraphFont"/>
    <w:link w:val="Header"/>
    <w:uiPriority w:val="99"/>
    <w:rsid w:val="004A5B04"/>
  </w:style>
  <w:style w:type="character" w:styleId="Heading4Char" w:customStyle="1">
    <w:name w:val="Heading 4 Char"/>
    <w:basedOn w:val="DefaultParagraphFont"/>
    <w:link w:val="Heading4"/>
    <w:uiPriority w:val="9"/>
    <w:semiHidden/>
    <w:rsid w:val="00CE33B1"/>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CE33B1"/>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CE33B1"/>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CE33B1"/>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CE33B1"/>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CE33B1"/>
    <w:rPr>
      <w:rFonts w:asciiTheme="majorHAnsi" w:hAnsiTheme="majorHAnsi" w:eastAsiaTheme="majorEastAsia" w:cstheme="majorBidi"/>
      <w:i/>
      <w:iCs/>
      <w:color w:val="272727" w:themeColor="text1" w:themeTint="D8"/>
      <w:sz w:val="21"/>
      <w:szCs w:val="21"/>
    </w:rPr>
  </w:style>
  <w:style w:type="paragraph" w:styleId="Kuva" w:customStyle="1">
    <w:name w:val="Kuva"/>
    <w:basedOn w:val="Normal"/>
    <w:link w:val="KuvaChar"/>
    <w:qFormat/>
    <w:rsid w:val="00CE33B1"/>
    <w:pPr>
      <w:keepNext/>
      <w:spacing w:line="240" w:lineRule="auto"/>
    </w:pPr>
  </w:style>
  <w:style w:type="paragraph" w:styleId="Kappaleotsikko" w:customStyle="1">
    <w:name w:val="Kappaleotsikko"/>
    <w:basedOn w:val="Normal"/>
    <w:link w:val="KappaleotsikkoChar"/>
    <w:qFormat/>
    <w:rsid w:val="00CF5880"/>
    <w:pPr>
      <w:keepNext/>
    </w:pPr>
    <w:rPr>
      <w:b/>
      <w:color w:val="538135" w:themeColor="accent6" w:themeShade="BF"/>
    </w:rPr>
  </w:style>
  <w:style w:type="character" w:styleId="KuvaChar" w:customStyle="1">
    <w:name w:val="Kuva Char"/>
    <w:basedOn w:val="DefaultParagraphFont"/>
    <w:link w:val="Kuva"/>
    <w:rsid w:val="00CE33B1"/>
  </w:style>
  <w:style w:type="paragraph" w:styleId="NumeroimatonHeading1" w:customStyle="1">
    <w:name w:val="NumeroimatonHeading1"/>
    <w:basedOn w:val="Heading1"/>
    <w:link w:val="NumeroimatonHeading1Char"/>
    <w:qFormat/>
    <w:rsid w:val="00CF5880"/>
    <w:pPr>
      <w:numPr>
        <w:numId w:val="0"/>
      </w:numPr>
    </w:pPr>
    <w:rPr>
      <w:color w:val="538135" w:themeColor="accent6" w:themeShade="BF"/>
    </w:rPr>
  </w:style>
  <w:style w:type="character" w:styleId="KappaleotsikkoChar" w:customStyle="1">
    <w:name w:val="Kappaleotsikko Char"/>
    <w:basedOn w:val="DefaultParagraphFont"/>
    <w:link w:val="Kappaleotsikko"/>
    <w:rsid w:val="00CF5880"/>
    <w:rPr>
      <w:b/>
      <w:color w:val="538135" w:themeColor="accent6" w:themeShade="BF"/>
    </w:rPr>
  </w:style>
  <w:style w:type="paragraph" w:styleId="Lainaus1" w:customStyle="1">
    <w:name w:val="Lainaus1"/>
    <w:basedOn w:val="Normal"/>
    <w:link w:val="LainausChar"/>
    <w:qFormat/>
    <w:rsid w:val="00CE33B1"/>
    <w:pPr>
      <w:spacing w:line="240" w:lineRule="auto"/>
      <w:ind w:left="1304"/>
    </w:pPr>
    <w:rPr>
      <w:i/>
    </w:rPr>
  </w:style>
  <w:style w:type="character" w:styleId="NumeroimatonHeading1Char" w:customStyle="1">
    <w:name w:val="NumeroimatonHeading1 Char"/>
    <w:basedOn w:val="Heading1Char"/>
    <w:link w:val="NumeroimatonHeading1"/>
    <w:rsid w:val="00CF5880"/>
    <w:rPr>
      <w:rFonts w:asciiTheme="majorHAnsi" w:hAnsiTheme="majorHAnsi" w:eastAsiaTheme="majorEastAsia" w:cstheme="majorBidi"/>
      <w:b/>
      <w:color w:val="538135" w:themeColor="accent6" w:themeShade="BF"/>
      <w:sz w:val="36"/>
      <w:szCs w:val="32"/>
    </w:rPr>
  </w:style>
  <w:style w:type="paragraph" w:styleId="Lhdeluettelo1" w:customStyle="1">
    <w:name w:val="Lähdeluettelo1"/>
    <w:basedOn w:val="Normal"/>
    <w:link w:val="LhdeluetteloChar"/>
    <w:qFormat/>
    <w:rsid w:val="00CE33B1"/>
    <w:pPr>
      <w:spacing w:line="240" w:lineRule="auto"/>
    </w:pPr>
  </w:style>
  <w:style w:type="character" w:styleId="LainausChar" w:customStyle="1">
    <w:name w:val="Lainaus Char"/>
    <w:basedOn w:val="DefaultParagraphFont"/>
    <w:link w:val="Lainaus1"/>
    <w:rsid w:val="00CE33B1"/>
    <w:rPr>
      <w:i/>
    </w:rPr>
  </w:style>
  <w:style w:type="paragraph" w:styleId="KansiHeader" w:customStyle="1">
    <w:name w:val="KansiHeader"/>
    <w:basedOn w:val="Header"/>
    <w:link w:val="KansiHeaderChar"/>
    <w:qFormat/>
    <w:rsid w:val="001C51A7"/>
    <w:pPr>
      <w:jc w:val="left"/>
    </w:pPr>
  </w:style>
  <w:style w:type="character" w:styleId="LhdeluetteloChar" w:customStyle="1">
    <w:name w:val="Lähdeluettelo Char"/>
    <w:basedOn w:val="DefaultParagraphFont"/>
    <w:link w:val="Lhdeluettelo1"/>
    <w:rsid w:val="00CE33B1"/>
  </w:style>
  <w:style w:type="paragraph" w:styleId="Kansi26" w:customStyle="1">
    <w:name w:val="Kansi26"/>
    <w:basedOn w:val="Normal"/>
    <w:link w:val="Kansi26Char"/>
    <w:qFormat/>
    <w:rsid w:val="00DA07AE"/>
    <w:pPr>
      <w:spacing w:after="0" w:line="276" w:lineRule="auto"/>
    </w:pPr>
    <w:rPr>
      <w:b/>
      <w:sz w:val="52"/>
    </w:rPr>
  </w:style>
  <w:style w:type="character" w:styleId="KansiHeaderChar" w:customStyle="1">
    <w:name w:val="KansiHeader Char"/>
    <w:basedOn w:val="HeaderChar"/>
    <w:link w:val="KansiHeader"/>
    <w:rsid w:val="001C51A7"/>
  </w:style>
  <w:style w:type="paragraph" w:styleId="Kansi18" w:customStyle="1">
    <w:name w:val="Kansi18"/>
    <w:basedOn w:val="Normal"/>
    <w:link w:val="Kansi18Char"/>
    <w:qFormat/>
    <w:rsid w:val="00DA07AE"/>
    <w:pPr>
      <w:spacing w:after="0" w:line="276" w:lineRule="auto"/>
    </w:pPr>
    <w:rPr>
      <w:b/>
      <w:sz w:val="36"/>
    </w:rPr>
  </w:style>
  <w:style w:type="character" w:styleId="Kansi26Char" w:customStyle="1">
    <w:name w:val="Kansi26 Char"/>
    <w:basedOn w:val="DefaultParagraphFont"/>
    <w:link w:val="Kansi26"/>
    <w:rsid w:val="00DA07AE"/>
    <w:rPr>
      <w:b/>
      <w:sz w:val="52"/>
    </w:rPr>
  </w:style>
  <w:style w:type="paragraph" w:styleId="Kansi14" w:customStyle="1">
    <w:name w:val="Kansi14"/>
    <w:basedOn w:val="Normal"/>
    <w:link w:val="Kansi14Char"/>
    <w:qFormat/>
    <w:rsid w:val="00DA07AE"/>
    <w:pPr>
      <w:spacing w:after="0" w:line="240" w:lineRule="auto"/>
    </w:pPr>
    <w:rPr>
      <w:sz w:val="28"/>
    </w:rPr>
  </w:style>
  <w:style w:type="character" w:styleId="Kansi18Char" w:customStyle="1">
    <w:name w:val="Kansi18 Char"/>
    <w:basedOn w:val="DefaultParagraphFont"/>
    <w:link w:val="Kansi18"/>
    <w:rsid w:val="00DA07AE"/>
    <w:rPr>
      <w:b/>
      <w:sz w:val="36"/>
    </w:rPr>
  </w:style>
  <w:style w:type="paragraph" w:styleId="Footer">
    <w:name w:val="footer"/>
    <w:basedOn w:val="Normal"/>
    <w:link w:val="FooterChar"/>
    <w:uiPriority w:val="99"/>
    <w:unhideWhenUsed/>
    <w:qFormat/>
    <w:rsid w:val="00F24F62"/>
    <w:pPr>
      <w:tabs>
        <w:tab w:val="center" w:pos="4513"/>
        <w:tab w:val="right" w:pos="9026"/>
      </w:tabs>
      <w:spacing w:after="0" w:line="240" w:lineRule="auto"/>
      <w:ind w:left="-142"/>
    </w:pPr>
  </w:style>
  <w:style w:type="character" w:styleId="Kansi14Char" w:customStyle="1">
    <w:name w:val="Kansi14 Char"/>
    <w:basedOn w:val="DefaultParagraphFont"/>
    <w:link w:val="Kansi14"/>
    <w:rsid w:val="00DA07AE"/>
    <w:rPr>
      <w:sz w:val="28"/>
    </w:rPr>
  </w:style>
  <w:style w:type="character" w:styleId="FooterChar" w:customStyle="1">
    <w:name w:val="Footer Char"/>
    <w:basedOn w:val="DefaultParagraphFont"/>
    <w:link w:val="Footer"/>
    <w:uiPriority w:val="99"/>
    <w:rsid w:val="00F24F62"/>
  </w:style>
  <w:style w:type="paragraph" w:styleId="NoSpacing">
    <w:name w:val="No Spacing"/>
    <w:link w:val="NoSpacingChar"/>
    <w:uiPriority w:val="1"/>
    <w:qFormat/>
    <w:rsid w:val="00CF5880"/>
    <w:pPr>
      <w:spacing w:after="0" w:line="240" w:lineRule="auto"/>
    </w:pPr>
    <w:rPr>
      <w:rFonts w:eastAsiaTheme="minorEastAsia"/>
      <w:lang w:eastAsia="fi-FI"/>
    </w:rPr>
  </w:style>
  <w:style w:type="character" w:styleId="NoSpacingChar" w:customStyle="1">
    <w:name w:val="No Spacing Char"/>
    <w:basedOn w:val="DefaultParagraphFont"/>
    <w:link w:val="NoSpacing"/>
    <w:uiPriority w:val="1"/>
    <w:rsid w:val="00CF5880"/>
    <w:rPr>
      <w:rFonts w:eastAsiaTheme="minorEastAsia"/>
      <w:lang w:eastAsia="fi-FI"/>
    </w:rPr>
  </w:style>
  <w:style w:type="table" w:styleId="TableGrid">
    <w:name w:val="Table Grid"/>
    <w:basedOn w:val="TableNormal"/>
    <w:uiPriority w:val="39"/>
    <w:rsid w:val="00E4612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E4612F"/>
    <w:rPr>
      <w:color w:val="0563C1" w:themeColor="hyperlink"/>
      <w:u w:val="single"/>
    </w:rPr>
  </w:style>
  <w:style w:type="character" w:styleId="UnresolvedMention" w:customStyle="1">
    <w:name w:val="Unresolved Mention"/>
    <w:basedOn w:val="DefaultParagraphFont"/>
    <w:uiPriority w:val="99"/>
    <w:semiHidden/>
    <w:unhideWhenUsed/>
    <w:rsid w:val="00BE476F"/>
    <w:rPr>
      <w:color w:val="808080"/>
      <w:shd w:val="clear" w:color="auto" w:fill="E6E6E6"/>
    </w:rPr>
  </w:style>
  <w:style w:type="table" w:styleId="GridTable4-Accent6">
    <w:name w:val="Grid Table 4 Accent 6"/>
    <w:basedOn w:val="TableNormal"/>
    <w:uiPriority w:val="49"/>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hyperlink" Target="mailto:arto.saksola@trimedia.fi" TargetMode="External" Id="rId10" /><Relationship Type="http://schemas.openxmlformats.org/officeDocument/2006/relationships/settings" Target="settings.xml" Id="rId4" /><Relationship Type="http://schemas.openxmlformats.org/officeDocument/2006/relationships/footer" Target="footer1.xml" Id="rId9" /><Relationship Type="http://schemas.microsoft.com/office/2011/relationships/people" Target="people.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1E6EE0"/>
    <w:rsid w:val="001E6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778CF-7F91-4FCB-842C-91B6DDD2698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JAMK/IT/LabraNet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Marja Jämbeck</dc:creator>
  <keywords/>
  <dc:description/>
  <lastModifiedBy>Jokinen Noora</lastModifiedBy>
  <revision>4</revision>
  <dcterms:created xsi:type="dcterms:W3CDTF">2018-10-10T10:19:00.0000000Z</dcterms:created>
  <dcterms:modified xsi:type="dcterms:W3CDTF">2018-10-10T10:54:28.3518160Z</dcterms:modified>
</coreProperties>
</file>